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8E8E3" w14:textId="77777777" w:rsidR="00142AC7" w:rsidRDefault="00830FBA" w:rsidP="00B049FB">
      <w:pPr>
        <w:spacing w:line="480" w:lineRule="auto"/>
        <w:rPr>
          <w:rFonts w:ascii="Times New Roman" w:hAnsi="Times New Roman" w:cs="Times New Roman"/>
          <w:b/>
          <w:bCs/>
          <w:color w:val="1C1C1C"/>
          <w:sz w:val="24"/>
          <w:szCs w:val="24"/>
          <w:shd w:val="clear" w:color="auto" w:fill="FFFFFF"/>
        </w:rPr>
      </w:pPr>
      <w:r>
        <w:rPr>
          <w:rFonts w:ascii="Times New Roman" w:hAnsi="Times New Roman" w:cs="Times New Roman"/>
          <w:b/>
          <w:bCs/>
          <w:color w:val="1C1C1C"/>
          <w:sz w:val="24"/>
          <w:szCs w:val="24"/>
          <w:shd w:val="clear" w:color="auto" w:fill="FFFFFF"/>
        </w:rPr>
        <w:t xml:space="preserve">Methods: </w:t>
      </w:r>
    </w:p>
    <w:p w14:paraId="7B14552C" w14:textId="627EC8C8" w:rsidR="00E62964" w:rsidRDefault="00BA68F9" w:rsidP="008054CD">
      <w:pPr>
        <w:spacing w:line="480" w:lineRule="auto"/>
        <w:rPr>
          <w:ins w:id="0" w:author="Mohammad Nayeem Hasan (mhasan20)" w:date="2025-07-16T02:10:00Z" w16du:dateUtc="2025-07-15T20:10:00Z"/>
          <w:rFonts w:ascii="Times New Roman" w:hAnsi="Times New Roman" w:cs="Times New Roman"/>
        </w:rPr>
      </w:pPr>
      <w:r w:rsidRPr="00BA68F9">
        <w:rPr>
          <w:rFonts w:ascii="Times New Roman" w:hAnsi="Times New Roman" w:cs="Times New Roman"/>
        </w:rPr>
        <w:t>We analyzed the national-level average case fatality rate (CFR) for dengue from 2020 to 2024 as the outcome variable. Predictor variables included the national annual average concentration of PM2.5, total annual rainfall</w:t>
      </w:r>
      <w:r>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"/>
          <w:id w:val="2019037893"/>
          <w:placeholder>
            <w:docPart w:val="DefaultPlaceholder_-1854013440"/>
          </w:placeholder>
        </w:sdtPr>
        <w:sdtContent>
          <w:r w:rsidR="000704FE" w:rsidRPr="000704FE">
            <w:rPr>
              <w:rFonts w:ascii="Times New Roman" w:hAnsi="Times New Roman" w:cs="Times New Roman"/>
              <w:color w:val="000000"/>
              <w:vertAlign w:val="superscript"/>
            </w:rPr>
            <w:t>1</w:t>
          </w:r>
        </w:sdtContent>
      </w:sdt>
      <w:r w:rsidR="00CD39D6">
        <w:rPr>
          <w:rFonts w:ascii="Times New Roman" w:hAnsi="Times New Roman" w:cs="Times New Roman"/>
        </w:rPr>
        <w:t xml:space="preserve">, </w:t>
      </w:r>
      <w:r w:rsidRPr="00BA68F9">
        <w:rPr>
          <w:rFonts w:ascii="Times New Roman" w:hAnsi="Times New Roman" w:cs="Times New Roman"/>
        </w:rPr>
        <w:t>average annual temperature</w:t>
      </w:r>
      <w:r w:rsidRPr="00BA68F9">
        <w:rPr>
          <w:rFonts w:ascii="Times New Roman" w:hAnsi="Times New Roman" w:cs="Times New Roman"/>
          <w:color w:val="000000"/>
          <w:vertAlign w:val="superscript"/>
        </w:rPr>
        <w:t xml:space="preserve"> </w:t>
      </w:r>
      <w:sdt>
        <w:sdtPr>
          <w:rPr>
            <w:rFonts w:ascii="Times New Roman" w:hAnsi="Times New Roman" w:cs="Times New Roman"/>
            <w:color w:val="000000"/>
            <w:vertAlign w:val="superscript"/>
          </w:rPr>
          <w:tag w:val="MENDELEY_CITATION_v3_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"/>
          <w:id w:val="-91788634"/>
          <w:placeholder>
            <w:docPart w:val="64A83008511443178BD70FEAB2D8907C"/>
          </w:placeholder>
        </w:sdtPr>
        <w:sdtContent>
          <w:r w:rsidR="000704FE" w:rsidRPr="000704FE">
            <w:rPr>
              <w:rFonts w:ascii="Times New Roman" w:hAnsi="Times New Roman" w:cs="Times New Roman"/>
              <w:color w:val="000000"/>
              <w:vertAlign w:val="superscript"/>
            </w:rPr>
            <w:t>1</w:t>
          </w:r>
        </w:sdtContent>
      </w:sdt>
      <w:r w:rsidR="00CD39D6">
        <w:rPr>
          <w:rFonts w:ascii="Times New Roman" w:hAnsi="Times New Roman" w:cs="Times New Roman"/>
        </w:rPr>
        <w:t xml:space="preserve">, </w:t>
      </w:r>
      <w:r w:rsidRPr="00BA68F9">
        <w:rPr>
          <w:rFonts w:ascii="Times New Roman" w:hAnsi="Times New Roman" w:cs="Times New Roman"/>
        </w:rPr>
        <w:t>percentage of the urban population in 2023</w:t>
      </w:r>
      <w:r>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"/>
          <w:id w:val="-114838933"/>
          <w:placeholder>
            <w:docPart w:val="DefaultPlaceholder_-1854013440"/>
          </w:placeholder>
        </w:sdtPr>
        <w:sdtContent>
          <w:r w:rsidR="000704FE" w:rsidRPr="000704FE">
            <w:rPr>
              <w:rFonts w:ascii="Times New Roman" w:hAnsi="Times New Roman" w:cs="Times New Roman"/>
              <w:color w:val="000000"/>
              <w:vertAlign w:val="superscript"/>
            </w:rPr>
            <w:t>2</w:t>
          </w:r>
        </w:sdtContent>
      </w:sdt>
      <w:r w:rsidR="00220B88">
        <w:rPr>
          <w:rFonts w:ascii="Times New Roman" w:hAnsi="Times New Roman" w:cs="Times New Roman"/>
        </w:rPr>
        <w:t xml:space="preserve">, </w:t>
      </w:r>
      <w:r w:rsidRPr="00BA68F9">
        <w:rPr>
          <w:rFonts w:ascii="Times New Roman" w:hAnsi="Times New Roman" w:cs="Times New Roman"/>
        </w:rPr>
        <w:t>population density in 2022 (people per square kilometer of land area)</w:t>
      </w:r>
      <w:r w:rsidR="00794CDC">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"/>
          <w:id w:val="1263646976"/>
          <w:placeholder>
            <w:docPart w:val="DefaultPlaceholder_-1854013440"/>
          </w:placeholder>
        </w:sdtPr>
        <w:sdtContent>
          <w:r w:rsidR="000704FE" w:rsidRPr="000704FE">
            <w:rPr>
              <w:rFonts w:ascii="Times New Roman" w:hAnsi="Times New Roman" w:cs="Times New Roman"/>
              <w:color w:val="000000"/>
              <w:vertAlign w:val="superscript"/>
            </w:rPr>
            <w:t>3</w:t>
          </w:r>
        </w:sdtContent>
      </w:sdt>
      <w:r w:rsidR="00B049FB" w:rsidRPr="00115428">
        <w:rPr>
          <w:rFonts w:ascii="Times New Roman" w:hAnsi="Times New Roman" w:cs="Times New Roman"/>
        </w:rPr>
        <w:t>,</w:t>
      </w:r>
      <w:r w:rsidR="0067463C">
        <w:rPr>
          <w:rFonts w:ascii="Times New Roman" w:hAnsi="Times New Roman" w:cs="Times New Roman"/>
        </w:rPr>
        <w:t xml:space="preserve"> </w:t>
      </w:r>
      <w:r w:rsidRPr="00BA68F9">
        <w:rPr>
          <w:rFonts w:ascii="Times New Roman" w:hAnsi="Times New Roman" w:cs="Times New Roman"/>
        </w:rPr>
        <w:t>prevalence of diabetes among individuals aged 20–79 in 2021</w:t>
      </w:r>
      <w:r w:rsidR="0034650B">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"/>
          <w:id w:val="-115832525"/>
          <w:placeholder>
            <w:docPart w:val="DefaultPlaceholder_-1854013440"/>
          </w:placeholder>
        </w:sdtPr>
        <w:sdtContent>
          <w:r w:rsidR="000704FE" w:rsidRPr="000704FE">
            <w:rPr>
              <w:rFonts w:ascii="Times New Roman" w:hAnsi="Times New Roman" w:cs="Times New Roman"/>
              <w:color w:val="000000"/>
              <w:vertAlign w:val="superscript"/>
            </w:rPr>
            <w:t>4</w:t>
          </w:r>
        </w:sdtContent>
      </w:sdt>
      <w:r>
        <w:rPr>
          <w:rFonts w:ascii="Times New Roman" w:hAnsi="Times New Roman" w:cs="Times New Roman"/>
        </w:rPr>
        <w:t xml:space="preserve">, </w:t>
      </w:r>
      <w:r w:rsidRPr="00BA68F9">
        <w:rPr>
          <w:rFonts w:ascii="Times New Roman" w:hAnsi="Times New Roman" w:cs="Times New Roman"/>
        </w:rPr>
        <w:t>prevalence of hypertension among individuals aged 30–79 in 2023</w:t>
      </w:r>
      <w:r w:rsidR="00C71172">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NywyXV19LCJJU0JOIjoiOTc4LTkyLTQtMDA4MTA2LTIiLCJVUkwiOiJodHRwczovL3d3dy53aG8uaW50L3B1YmxpY2F0aW9ucy9pL2l0ZW0vOTc4OTI0MDA4MTA2MiIsImlzc3VlZCI6eyJkYXRlLXBhcnRzIjpbWzIwMjNdXX0sInBhZ2UiOiIxLTI5MSIsImNvbnRhaW5lci10aXRsZS1zaG9ydCI6IiJ9LCJpc1RlbXBvcmFyeSI6ZmFsc2V9XX0="/>
          <w:id w:val="-1064171092"/>
          <w:placeholder>
            <w:docPart w:val="DefaultPlaceholder_-1854013440"/>
          </w:placeholder>
        </w:sdtPr>
        <w:sdtContent>
          <w:r w:rsidR="000704FE" w:rsidRPr="000704FE">
            <w:rPr>
              <w:rFonts w:ascii="Times New Roman" w:hAnsi="Times New Roman" w:cs="Times New Roman"/>
              <w:color w:val="000000"/>
              <w:vertAlign w:val="superscript"/>
            </w:rPr>
            <w:t>5</w:t>
          </w:r>
        </w:sdtContent>
      </w:sdt>
      <w:r w:rsidR="0034650B">
        <w:rPr>
          <w:rFonts w:ascii="Times New Roman" w:hAnsi="Times New Roman" w:cs="Times New Roman"/>
        </w:rPr>
        <w:t xml:space="preserve">, </w:t>
      </w:r>
      <w:r w:rsidR="00B049FB" w:rsidRPr="00115428">
        <w:rPr>
          <w:rFonts w:ascii="Times New Roman" w:hAnsi="Times New Roman" w:cs="Times New Roman"/>
        </w:rPr>
        <w:t xml:space="preserve"> </w:t>
      </w:r>
      <w:r w:rsidRPr="00BA68F9">
        <w:rPr>
          <w:rFonts w:ascii="Times New Roman" w:hAnsi="Times New Roman" w:cs="Times New Roman"/>
        </w:rPr>
        <w:t>and gross domestic product (GDP)</w:t>
      </w:r>
      <w:ins w:id="1" w:author="Mohammad Nayeem Hasan (mhasan20)" w:date="2025-07-16T02:00:00Z" w16du:dateUtc="2025-07-15T20:00:00Z">
        <w:r w:rsidR="00AA5326">
          <w:rPr>
            <w:rFonts w:ascii="Times New Roman" w:hAnsi="Times New Roman" w:cs="Times New Roman"/>
          </w:rPr>
          <w:t xml:space="preserve"> per capita</w:t>
        </w:r>
      </w:ins>
      <w:r w:rsidRPr="00BA68F9">
        <w:rPr>
          <w:rFonts w:ascii="Times New Roman" w:hAnsi="Times New Roman" w:cs="Times New Roman"/>
        </w:rPr>
        <w:t xml:space="preserve"> in 2023 (current US$</w:t>
      </w:r>
      <w:ins w:id="2" w:author="Mohammad Nayeem Hasan (mhasan20)" w:date="2025-07-16T02:10:00Z" w16du:dateUtc="2025-07-15T20:10:00Z">
        <w:r w:rsidR="00E62964">
          <w:rPr>
            <w:rFonts w:ascii="Times New Roman" w:hAnsi="Times New Roman" w:cs="Times New Roman"/>
          </w:rPr>
          <w:t>)</w:t>
        </w:r>
        <w:r w:rsidR="00E62964" w:rsidRPr="00E62964">
          <w:rPr>
            <w:rFonts w:ascii="Times New Roman" w:hAnsi="Times New Roman" w:cs="Times New Roman"/>
            <w:color w:val="000000"/>
            <w:vertAlign w:val="superscript"/>
          </w:rPr>
          <w:t>6</w:t>
        </w:r>
        <w:r w:rsidR="00E62964">
          <w:rPr>
            <w:rFonts w:ascii="Times New Roman" w:hAnsi="Times New Roman" w:cs="Times New Roman"/>
          </w:rPr>
          <w:t>.</w:t>
        </w:r>
      </w:ins>
    </w:p>
    <w:p w14:paraId="438DE7C9" w14:textId="5689ADD1" w:rsidR="00C8566B" w:rsidDel="008054CD" w:rsidRDefault="000704FE" w:rsidP="008054CD">
      <w:pPr>
        <w:spacing w:line="480" w:lineRule="auto"/>
        <w:rPr>
          <w:del w:id="3" w:author="Mohammad Nayeem Hasan (mhasan20)" w:date="2025-07-16T02:09:00Z" w16du:dateUtc="2025-07-15T20:09:00Z"/>
          <w:rFonts w:ascii="Times New Roman" w:hAnsi="Times New Roman" w:cs="Times New Roman"/>
          <w:color w:val="000000"/>
        </w:rPr>
      </w:pPr>
      <w:ins w:id="4" w:author="Mohammad Nayeem Hasan (mhasan20)" w:date="2025-07-16T02:11:00Z" w16du:dateUtc="2025-07-15T20:11:00Z">
        <w:r>
          <w:rPr>
            <w:rFonts w:ascii="Times New Roman" w:hAnsi="Times New Roman" w:cs="Times New Roman"/>
          </w:rPr>
          <w:t xml:space="preserve">To identify independent </w:t>
        </w:r>
      </w:ins>
      <w:customXmlDelRangeStart w:id="5" w:author="Mohammad Nayeem Hasan (mhasan20)" w:date="2025-07-16T02:09:00Z"/>
      <w:sdt>
        <w:sdtPr>
          <w:rPr>
            <w:rFonts w:ascii="Times New Roman" w:hAnsi="Times New Roman" w:cs="Times New Roman"/>
            <w:color w:val="000000"/>
            <w:vertAlign w:val="superscript"/>
          </w:rPr>
          <w:tag w:val="MENDELEY_CITATION_v3_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"/>
          <w:id w:val="117971207"/>
          <w:placeholder>
            <w:docPart w:val="DefaultPlaceholder_-1854013440"/>
          </w:placeholder>
        </w:sdtPr>
        <w:sdtContent>
          <w:customXmlDelRangeEnd w:id="5"/>
          <w:del w:id="6" w:author="Mohammad Nayeem Hasan (mhasan20)" w:date="2025-07-16T02:11:00Z" w16du:dateUtc="2025-07-15T20:11:00Z">
            <w:r w:rsidRPr="000704FE" w:rsidDel="000704FE">
              <w:rPr>
                <w:rFonts w:ascii="Times New Roman" w:hAnsi="Times New Roman" w:cs="Times New Roman"/>
                <w:color w:val="000000"/>
                <w:vertAlign w:val="superscript"/>
              </w:rPr>
              <w:delText>6</w:delText>
            </w:r>
          </w:del>
          <w:customXmlDelRangeStart w:id="7" w:author="Mohammad Nayeem Hasan (mhasan20)" w:date="2025-07-16T02:09:00Z"/>
        </w:sdtContent>
      </w:sdt>
      <w:customXmlDelRangeEnd w:id="7"/>
      <w:del w:id="8" w:author="Mohammad Nayeem Hasan (mhasan20)" w:date="2025-07-16T02:08:00Z" w16du:dateUtc="2025-07-15T20:08:00Z">
        <w:r w:rsidR="00BA68F9" w:rsidRPr="00BA68F9" w:rsidDel="008054CD">
          <w:rPr>
            <w:rFonts w:ascii="Times New Roman" w:hAnsi="Times New Roman" w:cs="Times New Roman"/>
          </w:rPr>
          <w:delText>)</w:delText>
        </w:r>
      </w:del>
      <w:del w:id="9" w:author="Mohammad Nayeem Hasan (mhasan20)" w:date="2025-07-16T02:03:00Z" w16du:dateUtc="2025-07-15T20:03:00Z">
        <w:r w:rsidR="0021072C" w:rsidDel="008054CD">
          <w:rPr>
            <w:rFonts w:ascii="Times New Roman" w:hAnsi="Times New Roman" w:cs="Times New Roman"/>
          </w:rPr>
          <w:delText xml:space="preserve"> </w:delText>
        </w:r>
      </w:del>
      <w:customXmlDelRangeStart w:id="10" w:author="Mohammad Nayeem Hasan (mhasan20)" w:date="2025-07-16T02:03:00Z"/>
      <w:sdt>
        <w:sdtPr>
          <w:rPr>
            <w:rFonts w:ascii="Times New Roman" w:hAnsi="Times New Roman" w:cs="Times New Roman"/>
            <w:color w:val="000000"/>
            <w:vertAlign w:val="superscript"/>
          </w:rPr>
          <w:tag w:val="MENDELEY_CITATION_v3_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"/>
          <w:id w:val="1080790710"/>
          <w:placeholder>
            <w:docPart w:val="DefaultPlaceholder_-1854013440"/>
          </w:placeholder>
        </w:sdtPr>
        <w:sdtContent>
          <w:customXmlDelRangeEnd w:id="10"/>
          <w:del w:id="11" w:author="Mohammad Nayeem Hasan (mhasan20)" w:date="2025-07-16T02:11:00Z" w16du:dateUtc="2025-07-15T20:11:00Z">
            <w:r w:rsidRPr="000704FE" w:rsidDel="000704FE">
              <w:rPr>
                <w:rFonts w:ascii="Times New Roman" w:hAnsi="Times New Roman" w:cs="Times New Roman"/>
                <w:color w:val="000000"/>
                <w:vertAlign w:val="superscript"/>
              </w:rPr>
              <w:delText>7</w:delText>
            </w:r>
          </w:del>
          <w:customXmlDelRangeStart w:id="12" w:author="Mohammad Nayeem Hasan (mhasan20)" w:date="2025-07-16T02:03:00Z"/>
        </w:sdtContent>
      </w:sdt>
      <w:customXmlDelRangeEnd w:id="12"/>
      <w:del w:id="13" w:author="Mohammad Nayeem Hasan (mhasan20)" w:date="2025-07-16T02:03:00Z" w16du:dateUtc="2025-07-15T20:03:00Z">
        <w:r w:rsidR="0034650B" w:rsidDel="008054CD">
          <w:rPr>
            <w:rFonts w:ascii="Times New Roman" w:hAnsi="Times New Roman" w:cs="Times New Roman"/>
          </w:rPr>
          <w:delText>.</w:delText>
        </w:r>
      </w:del>
    </w:p>
    <w:p w14:paraId="740E8F81" w14:textId="576C9DBE" w:rsidR="00F52F6B" w:rsidRPr="00115428" w:rsidRDefault="0095775A" w:rsidP="008054CD">
      <w:pPr>
        <w:spacing w:line="480" w:lineRule="auto"/>
        <w:rPr>
          <w:rFonts w:ascii="Times New Roman" w:hAnsi="Times New Roman" w:cs="Times New Roman"/>
        </w:rPr>
      </w:pPr>
      <w:del w:id="14" w:author="Mohammad Nayeem Hasan (mhasan20)" w:date="2025-07-16T02:09:00Z" w16du:dateUtc="2025-07-15T20:09:00Z">
        <w:r w:rsidRPr="0095775A" w:rsidDel="008054CD">
          <w:rPr>
            <w:rFonts w:ascii="Times New Roman" w:hAnsi="Times New Roman" w:cs="Times New Roman"/>
          </w:rPr>
          <w:delText>T</w:delText>
        </w:r>
      </w:del>
      <w:del w:id="15" w:author="Mohammad Nayeem Hasan (mhasan20)" w:date="2025-07-16T02:10:00Z" w16du:dateUtc="2025-07-15T20:10:00Z">
        <w:r w:rsidRPr="0095775A" w:rsidDel="00E62964">
          <w:rPr>
            <w:rFonts w:ascii="Times New Roman" w:hAnsi="Times New Roman" w:cs="Times New Roman"/>
          </w:rPr>
          <w:delText xml:space="preserve">o </w:delText>
        </w:r>
      </w:del>
      <w:del w:id="16" w:author="Mohammad Nayeem Hasan (mhasan20)" w:date="2025-07-16T02:11:00Z" w16du:dateUtc="2025-07-15T20:11:00Z">
        <w:r w:rsidRPr="0095775A" w:rsidDel="00013D7F">
          <w:rPr>
            <w:rFonts w:ascii="Times New Roman" w:hAnsi="Times New Roman" w:cs="Times New Roman"/>
          </w:rPr>
          <w:delText xml:space="preserve">identify </w:delText>
        </w:r>
        <w:r w:rsidRPr="0095775A" w:rsidDel="000704FE">
          <w:rPr>
            <w:rFonts w:ascii="Times New Roman" w:hAnsi="Times New Roman" w:cs="Times New Roman"/>
          </w:rPr>
          <w:delText xml:space="preserve">independent </w:delText>
        </w:r>
      </w:del>
      <w:r w:rsidRPr="0095775A">
        <w:rPr>
          <w:rFonts w:ascii="Times New Roman" w:hAnsi="Times New Roman" w:cs="Times New Roman"/>
        </w:rPr>
        <w:t>predictors of dengue cases and deaths, we employed a generalized linear mixed model (GLMM) with a Poisson distribution, suitable for analyzing time series data. The GLMM extends the generalized linear model by accounting for clustered categorical data, such as repeated measures across subjects</w:t>
      </w:r>
      <w:r>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ZmMyNzZjN2UtYTAxMC00NTM1LWFhYWQtOWRmNTUwZWQyYWVhIiwicHJvcGVydGllcyI6eyJub3RlSW5kZXgiOjB9LCJpc0VkaXRlZCI6ZmFsc2UsIm1hbnVhbE92ZXJyaWRlIjp7ImlzTWFudWFsbHlPdmVycmlkZGVuIjpmYWxzZSwiY2l0ZXByb2NUZXh0IjoiPHN1cD44PC9zdXA+IiwibWFudWFsT3ZlcnJpZGVUZXh0IjoiIn0sImNpdGF0aW9uSXRlbXMiOlt7ImlkIjoiMDRmNDk0NjItOTA4NS0zNDY0LThiNmQtOWVmOWJlMjQ1YzA3IiwiaXRlbURhdGEiOnsidHlwZSI6ImFydGljbGUtam91cm5hbCIsImlkIjoiMDRmNDk0NjItOTA4NS0zNDY0LThiNmQtOWVmOWJlMjQ1YzA3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UsNywyXV19LCJET0kiOiIxMC4xMDE2L0ouSUpSRUdJLjIwMjMuMDEuMDExIiwiSVNTTiI6IjI3NzItNzA3NiIsIlVSTCI6Imh0dHBzOi8vd3d3LnNjaWVuY2VkaXJlY3QuY29tL3NjaWVuY2UvYXJ0aWNsZS9waWkvUzI3NzI3MDc2MjMwMDAxMTU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
          <w:id w:val="1314994882"/>
          <w:placeholder>
            <w:docPart w:val="9A9E11EA06864198B625C4E0F6A68BF0"/>
          </w:placeholder>
        </w:sdtPr>
        <w:sdtContent>
          <w:r w:rsidR="000704FE" w:rsidRPr="000704FE">
            <w:rPr>
              <w:rFonts w:ascii="Times New Roman" w:hAnsi="Times New Roman" w:cs="Times New Roman"/>
              <w:color w:val="000000"/>
              <w:vertAlign w:val="superscript"/>
            </w:rPr>
            <w:t>8</w:t>
          </w:r>
        </w:sdtContent>
      </w:sdt>
      <w:r w:rsidRPr="0095775A">
        <w:rPr>
          <w:rFonts w:ascii="Times New Roman" w:hAnsi="Times New Roman" w:cs="Times New Roman"/>
        </w:rPr>
        <w:t>. A key advantage of this approach is its ability to model hierarchical structures, effectively partitioning variability at different levels</w:t>
      </w:r>
      <w:r>
        <w:rPr>
          <w:rFonts w:ascii="Times New Roman" w:hAnsi="Times New Roman" w:cs="Times New Roman"/>
        </w:rPr>
        <w:t xml:space="preserve">, </w:t>
      </w:r>
      <w:r w:rsidR="008C1932">
        <w:rPr>
          <w:rFonts w:ascii="Times New Roman" w:hAnsi="Times New Roman" w:cs="Times New Roman"/>
        </w:rPr>
        <w:t>this study</w:t>
      </w:r>
      <w:r w:rsidRPr="0095775A">
        <w:rPr>
          <w:rFonts w:ascii="Times New Roman" w:hAnsi="Times New Roman" w:cs="Times New Roman"/>
        </w:rPr>
        <w:t>, accounting for clustering by both country or territory and year. While location and year were treated as time-invariant grouping factors, the independent variables were considered temporally consistent at the national level within each respective year</w:t>
      </w:r>
      <w:r w:rsidR="00023DCC" w:rsidRPr="00023DCC">
        <w:rPr>
          <w:rFonts w:ascii="Times New Roman" w:hAnsi="Times New Roman" w:cs="Times New Roman"/>
        </w:rPr>
        <w:t xml:space="preserve">. </w:t>
      </w:r>
      <w:r w:rsidRPr="0095775A">
        <w:rPr>
          <w:rFonts w:ascii="Times New Roman" w:hAnsi="Times New Roman" w:cs="Times New Roman"/>
        </w:rPr>
        <w:t>All statistical analyses were performed using R software (version 3.5.2.2)</w:t>
      </w:r>
      <w:r w:rsidR="00023DCC" w:rsidRPr="00023DCC">
        <w:rPr>
          <w:rFonts w:ascii="Times New Roman" w:hAnsi="Times New Roman" w:cs="Times New Roman"/>
        </w:rPr>
        <w:t xml:space="preserve"> </w:t>
      </w:r>
      <w:sdt>
        <w:sdtPr>
          <w:rPr>
            <w:rFonts w:ascii="Times New Roman" w:hAnsi="Times New Roman" w:cs="Times New Roman"/>
            <w:color w:val="000000"/>
            <w:vertAlign w:val="superscript"/>
          </w:rPr>
          <w:tag w:val="MENDELEY_CITATION_v3_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"/>
          <w:id w:val="401031412"/>
          <w:placeholder>
            <w:docPart w:val="DefaultPlaceholder_-1854013440"/>
          </w:placeholder>
        </w:sdtPr>
        <w:sdtContent>
          <w:r w:rsidR="000704FE" w:rsidRPr="000704FE">
            <w:rPr>
              <w:rFonts w:ascii="Times New Roman" w:hAnsi="Times New Roman" w:cs="Times New Roman"/>
              <w:color w:val="000000"/>
              <w:vertAlign w:val="superscript"/>
            </w:rPr>
            <w:t>9</w:t>
          </w:r>
        </w:sdtContent>
      </w:sdt>
      <w:r w:rsidR="00023DCC" w:rsidRPr="00023DCC">
        <w:rPr>
          <w:rFonts w:ascii="Times New Roman" w:hAnsi="Times New Roman" w:cs="Times New Roman"/>
        </w:rPr>
        <w:t>.</w:t>
      </w:r>
    </w:p>
    <w:p w14:paraId="5C51E73D" w14:textId="53453800" w:rsidR="007634B6" w:rsidRDefault="007634B6" w:rsidP="00883D1D">
      <w:pPr>
        <w:spacing w:line="480" w:lineRule="auto"/>
        <w:rPr>
          <w:rFonts w:ascii="Times New Roman" w:hAnsi="Times New Roman" w:cs="Times New Roman"/>
          <w:color w:val="1C1C1C"/>
          <w:sz w:val="24"/>
          <w:szCs w:val="24"/>
          <w:shd w:val="clear" w:color="auto" w:fill="FFFFFF"/>
        </w:rPr>
      </w:pPr>
      <w:r w:rsidRPr="00BC03C5">
        <w:rPr>
          <w:rFonts w:ascii="Times New Roman" w:hAnsi="Times New Roman" w:cs="Times New Roman"/>
          <w:b/>
          <w:bCs/>
          <w:color w:val="1C1C1C"/>
          <w:sz w:val="24"/>
          <w:szCs w:val="24"/>
          <w:shd w:val="clear" w:color="auto" w:fill="FFFFFF"/>
        </w:rPr>
        <w:t>Results:</w:t>
      </w:r>
      <w:r>
        <w:rPr>
          <w:rFonts w:ascii="Times New Roman" w:hAnsi="Times New Roman" w:cs="Times New Roman"/>
          <w:color w:val="1C1C1C"/>
          <w:sz w:val="24"/>
          <w:szCs w:val="24"/>
          <w:shd w:val="clear" w:color="auto" w:fill="FFFFFF"/>
        </w:rPr>
        <w:t xml:space="preserve"> </w:t>
      </w:r>
      <w:r w:rsidR="00764D2E" w:rsidRPr="00764D2E">
        <w:rPr>
          <w:rFonts w:ascii="Times New Roman" w:hAnsi="Times New Roman" w:cs="Times New Roman"/>
          <w:color w:val="1C1C1C"/>
          <w:sz w:val="24"/>
          <w:szCs w:val="24"/>
          <w:shd w:val="clear" w:color="auto" w:fill="FFFFFF"/>
        </w:rPr>
        <w:t>In the GLMM analysis, countries with higher PM2.5 levels exhibited a significantly greater risk of fatal outcomes (Incidence Rate Ratio [IRR]: 1.9</w:t>
      </w:r>
      <w:r w:rsidR="00764D2E">
        <w:rPr>
          <w:rFonts w:ascii="Times New Roman" w:hAnsi="Times New Roman" w:cs="Times New Roman"/>
          <w:color w:val="1C1C1C"/>
          <w:sz w:val="24"/>
          <w:szCs w:val="24"/>
          <w:shd w:val="clear" w:color="auto" w:fill="FFFFFF"/>
        </w:rPr>
        <w:t>4</w:t>
      </w:r>
      <w:r w:rsidR="00764D2E" w:rsidRPr="00764D2E">
        <w:rPr>
          <w:rFonts w:ascii="Times New Roman" w:hAnsi="Times New Roman" w:cs="Times New Roman"/>
          <w:color w:val="1C1C1C"/>
          <w:sz w:val="24"/>
          <w:szCs w:val="24"/>
          <w:shd w:val="clear" w:color="auto" w:fill="FFFFFF"/>
        </w:rPr>
        <w:t>, 95% CI: 1.60–2.</w:t>
      </w:r>
      <w:r w:rsidR="005733F8">
        <w:rPr>
          <w:rFonts w:ascii="Times New Roman" w:hAnsi="Times New Roman" w:cs="Times New Roman"/>
          <w:color w:val="1C1C1C"/>
          <w:sz w:val="24"/>
          <w:szCs w:val="24"/>
          <w:shd w:val="clear" w:color="auto" w:fill="FFFFFF"/>
        </w:rPr>
        <w:t>3</w:t>
      </w:r>
      <w:r w:rsidR="00764D2E" w:rsidRPr="00764D2E">
        <w:rPr>
          <w:rFonts w:ascii="Times New Roman" w:hAnsi="Times New Roman" w:cs="Times New Roman"/>
          <w:color w:val="1C1C1C"/>
          <w:sz w:val="24"/>
          <w:szCs w:val="24"/>
          <w:shd w:val="clear" w:color="auto" w:fill="FFFFFF"/>
        </w:rPr>
        <w:t xml:space="preserve">7), suggesting that each percentage increase in PM2.5 is associated with a 94% increase in dengue fatality risk compared to countries with lower PM2.5 levels. </w:t>
      </w:r>
      <w:r w:rsidR="00883D1D">
        <w:rPr>
          <w:rFonts w:ascii="Times New Roman" w:hAnsi="Times New Roman" w:cs="Times New Roman"/>
          <w:color w:val="1C1C1C"/>
          <w:sz w:val="24"/>
          <w:szCs w:val="24"/>
          <w:shd w:val="clear" w:color="auto" w:fill="FFFFFF"/>
        </w:rPr>
        <w:t>On the other hand</w:t>
      </w:r>
      <w:r w:rsidR="00764D2E" w:rsidRPr="00764D2E">
        <w:rPr>
          <w:rFonts w:ascii="Times New Roman" w:hAnsi="Times New Roman" w:cs="Times New Roman"/>
          <w:color w:val="1C1C1C"/>
          <w:sz w:val="24"/>
          <w:szCs w:val="24"/>
          <w:shd w:val="clear" w:color="auto" w:fill="FFFFFF"/>
        </w:rPr>
        <w:t>, countries with higher GDPs experienced a lower risk of fatal outcomes (IRR: 0.65, 95% CI: 0.55–0.78), indicating a 35% reduction in dengue fatality rates in wealthier countries</w:t>
      </w:r>
      <w:r w:rsidR="00A64910">
        <w:rPr>
          <w:rFonts w:ascii="Times New Roman" w:hAnsi="Times New Roman" w:cs="Times New Roman"/>
          <w:color w:val="1C1C1C"/>
          <w:sz w:val="24"/>
          <w:szCs w:val="24"/>
          <w:shd w:val="clear" w:color="auto" w:fill="FFFFFF"/>
        </w:rPr>
        <w:t xml:space="preserve"> for an increase of GDP by one unit (</w:t>
      </w:r>
      <w:r w:rsidR="003C28E1">
        <w:rPr>
          <w:rFonts w:ascii="Times New Roman" w:hAnsi="Times New Roman" w:cs="Times New Roman"/>
          <w:color w:val="1C1C1C"/>
          <w:sz w:val="24"/>
          <w:szCs w:val="24"/>
          <w:shd w:val="clear" w:color="auto" w:fill="FFFFFF"/>
        </w:rPr>
        <w:t>$</w:t>
      </w:r>
      <w:r w:rsidR="00183505">
        <w:rPr>
          <w:rFonts w:ascii="Times New Roman" w:hAnsi="Times New Roman" w:cs="Times New Roman"/>
          <w:color w:val="1C1C1C"/>
          <w:sz w:val="24"/>
          <w:szCs w:val="24"/>
          <w:shd w:val="clear" w:color="auto" w:fill="FFFFFF"/>
        </w:rPr>
        <w:t>1</w:t>
      </w:r>
      <w:r w:rsidR="00A64910">
        <w:rPr>
          <w:rFonts w:ascii="Times New Roman" w:hAnsi="Times New Roman" w:cs="Times New Roman"/>
          <w:color w:val="1C1C1C"/>
          <w:sz w:val="24"/>
          <w:szCs w:val="24"/>
          <w:shd w:val="clear" w:color="auto" w:fill="FFFFFF"/>
        </w:rPr>
        <w:t>)</w:t>
      </w:r>
      <w:r w:rsidR="00764D2E" w:rsidRPr="00764D2E">
        <w:rPr>
          <w:rFonts w:ascii="Times New Roman" w:hAnsi="Times New Roman" w:cs="Times New Roman"/>
          <w:color w:val="1C1C1C"/>
          <w:sz w:val="24"/>
          <w:szCs w:val="24"/>
          <w:shd w:val="clear" w:color="auto" w:fill="FFFFFF"/>
        </w:rPr>
        <w:t>.</w:t>
      </w:r>
    </w:p>
    <w:p w14:paraId="0599D404" w14:textId="77777777" w:rsidR="007634B6" w:rsidRDefault="007634B6" w:rsidP="001560B6">
      <w:pPr>
        <w:spacing w:line="480" w:lineRule="auto"/>
        <w:jc w:val="both"/>
        <w:rPr>
          <w:rFonts w:ascii="Times New Roman" w:hAnsi="Times New Roman" w:cs="Times New Roman"/>
          <w:color w:val="1C1C1C"/>
          <w:sz w:val="24"/>
          <w:szCs w:val="24"/>
          <w:shd w:val="clear" w:color="auto" w:fill="FFFFFF"/>
        </w:rPr>
      </w:pPr>
    </w:p>
    <w:p w14:paraId="66D319C0" w14:textId="4D20FD14" w:rsidR="001560B6" w:rsidRPr="009348FF" w:rsidRDefault="001560B6" w:rsidP="001560B6">
      <w:pPr>
        <w:spacing w:line="480" w:lineRule="auto"/>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lastRenderedPageBreak/>
        <w:t>Table</w:t>
      </w:r>
      <w:r w:rsidR="000975A7">
        <w:rPr>
          <w:rFonts w:ascii="Times New Roman" w:hAnsi="Times New Roman" w:cs="Times New Roman"/>
          <w:color w:val="1C1C1C"/>
          <w:sz w:val="24"/>
          <w:szCs w:val="24"/>
          <w:shd w:val="clear" w:color="auto" w:fill="FFFFFF"/>
        </w:rPr>
        <w:t xml:space="preserve"> 1</w:t>
      </w:r>
      <w:r w:rsidRPr="009348FF">
        <w:rPr>
          <w:rFonts w:ascii="Times New Roman" w:hAnsi="Times New Roman" w:cs="Times New Roman"/>
          <w:color w:val="1C1C1C"/>
          <w:sz w:val="24"/>
          <w:szCs w:val="24"/>
          <w:shd w:val="clear" w:color="auto" w:fill="FFFFFF"/>
        </w:rPr>
        <w:t xml:space="preserve">: Factors associated with </w:t>
      </w:r>
      <w:r w:rsidR="00E61C82">
        <w:rPr>
          <w:rFonts w:ascii="Times New Roman" w:hAnsi="Times New Roman" w:cs="Times New Roman"/>
          <w:color w:val="1C1C1C"/>
          <w:sz w:val="24"/>
          <w:szCs w:val="24"/>
          <w:shd w:val="clear" w:color="auto" w:fill="FFFFFF"/>
        </w:rPr>
        <w:t xml:space="preserve">the </w:t>
      </w:r>
      <w:r w:rsidRPr="009348FF">
        <w:rPr>
          <w:rFonts w:ascii="Times New Roman" w:hAnsi="Times New Roman" w:cs="Times New Roman"/>
          <w:color w:val="1C1C1C"/>
          <w:sz w:val="24"/>
          <w:szCs w:val="24"/>
          <w:shd w:val="clear" w:color="auto" w:fill="FFFFFF"/>
        </w:rPr>
        <w:t>C</w:t>
      </w:r>
      <w:r w:rsidR="00E61C82">
        <w:rPr>
          <w:rFonts w:ascii="Times New Roman" w:hAnsi="Times New Roman" w:cs="Times New Roman"/>
          <w:color w:val="1C1C1C"/>
          <w:sz w:val="24"/>
          <w:szCs w:val="24"/>
          <w:shd w:val="clear" w:color="auto" w:fill="FFFFFF"/>
        </w:rPr>
        <w:t>ase fatality rate (C</w:t>
      </w:r>
      <w:r w:rsidRPr="009348FF">
        <w:rPr>
          <w:rFonts w:ascii="Times New Roman" w:hAnsi="Times New Roman" w:cs="Times New Roman"/>
          <w:color w:val="1C1C1C"/>
          <w:sz w:val="24"/>
          <w:szCs w:val="24"/>
          <w:shd w:val="clear" w:color="auto" w:fill="FFFFFF"/>
        </w:rPr>
        <w:t>FR</w:t>
      </w:r>
      <w:r w:rsidR="00E61C82">
        <w:rPr>
          <w:rFonts w:ascii="Times New Roman" w:hAnsi="Times New Roman" w:cs="Times New Roman"/>
          <w:color w:val="1C1C1C"/>
          <w:sz w:val="24"/>
          <w:szCs w:val="24"/>
          <w:shd w:val="clear" w:color="auto" w:fill="FFFFFF"/>
        </w:rPr>
        <w:t>)</w:t>
      </w:r>
      <w:r w:rsidRPr="009348FF">
        <w:rPr>
          <w:rFonts w:ascii="Times New Roman" w:hAnsi="Times New Roman" w:cs="Times New Roman"/>
          <w:color w:val="1C1C1C"/>
          <w:sz w:val="24"/>
          <w:szCs w:val="24"/>
          <w:shd w:val="clear" w:color="auto" w:fill="FFFFFF"/>
        </w:rPr>
        <w:t xml:space="preserve"> of </w:t>
      </w:r>
      <w:r>
        <w:rPr>
          <w:rFonts w:ascii="Times New Roman" w:hAnsi="Times New Roman" w:cs="Times New Roman"/>
          <w:color w:val="1C1C1C"/>
          <w:sz w:val="24"/>
          <w:szCs w:val="24"/>
          <w:shd w:val="clear" w:color="auto" w:fill="FFFFFF"/>
        </w:rPr>
        <w:t>Dengue</w:t>
      </w:r>
      <w:r w:rsidRPr="009348FF">
        <w:rPr>
          <w:rFonts w:ascii="Times New Roman" w:hAnsi="Times New Roman" w:cs="Times New Roman"/>
          <w:color w:val="1C1C1C"/>
          <w:sz w:val="24"/>
          <w:szCs w:val="24"/>
          <w:shd w:val="clear" w:color="auto" w:fill="FFFFFF"/>
        </w:rPr>
        <w:t xml:space="preserve"> </w:t>
      </w:r>
      <w:r w:rsidR="00E61C82">
        <w:rPr>
          <w:rFonts w:ascii="Times New Roman" w:hAnsi="Times New Roman" w:cs="Times New Roman"/>
          <w:color w:val="1C1C1C"/>
          <w:sz w:val="24"/>
          <w:szCs w:val="24"/>
          <w:shd w:val="clear" w:color="auto" w:fill="FFFFFF"/>
        </w:rPr>
        <w:t xml:space="preserve">in </w:t>
      </w:r>
      <w:r w:rsidR="008B4EC7">
        <w:rPr>
          <w:rFonts w:ascii="Times New Roman" w:hAnsi="Times New Roman" w:cs="Times New Roman"/>
          <w:color w:val="1C1C1C"/>
          <w:sz w:val="24"/>
          <w:szCs w:val="24"/>
          <w:shd w:val="clear" w:color="auto" w:fill="FFFFFF"/>
        </w:rPr>
        <w:t xml:space="preserve">endemic countries </w:t>
      </w:r>
      <w:r w:rsidRPr="009348FF">
        <w:rPr>
          <w:rFonts w:ascii="Times New Roman" w:hAnsi="Times New Roman" w:cs="Times New Roman"/>
          <w:color w:val="1C1C1C"/>
          <w:sz w:val="24"/>
          <w:szCs w:val="24"/>
          <w:shd w:val="clear" w:color="auto" w:fill="FFFFFF"/>
        </w:rPr>
        <w:t xml:space="preserve">using </w:t>
      </w:r>
      <w:r w:rsidR="00E61C82">
        <w:rPr>
          <w:rFonts w:ascii="Times New Roman" w:hAnsi="Times New Roman" w:cs="Times New Roman"/>
          <w:color w:val="1C1C1C"/>
          <w:sz w:val="24"/>
          <w:szCs w:val="24"/>
          <w:shd w:val="clear" w:color="auto" w:fill="FFFFFF"/>
        </w:rPr>
        <w:t>G</w:t>
      </w:r>
      <w:r w:rsidRPr="009348FF">
        <w:rPr>
          <w:rFonts w:ascii="Times New Roman" w:hAnsi="Times New Roman" w:cs="Times New Roman"/>
          <w:color w:val="1C1C1C"/>
          <w:sz w:val="24"/>
          <w:szCs w:val="24"/>
          <w:shd w:val="clear" w:color="auto" w:fill="FFFFFF"/>
        </w:rPr>
        <w:t>eneralized linear mixed model</w:t>
      </w:r>
    </w:p>
    <w:tbl>
      <w:tblPr>
        <w:tblStyle w:val="TableGrid"/>
        <w:tblW w:w="0" w:type="auto"/>
        <w:tblLook w:val="04A0" w:firstRow="1" w:lastRow="0" w:firstColumn="1" w:lastColumn="0" w:noHBand="0" w:noVBand="1"/>
      </w:tblPr>
      <w:tblGrid>
        <w:gridCol w:w="3235"/>
        <w:gridCol w:w="1645"/>
        <w:gridCol w:w="2235"/>
        <w:gridCol w:w="2235"/>
      </w:tblGrid>
      <w:tr w:rsidR="001560B6" w:rsidRPr="009348FF" w14:paraId="6B8CA916" w14:textId="77777777" w:rsidTr="001C2050">
        <w:tc>
          <w:tcPr>
            <w:tcW w:w="3235" w:type="dxa"/>
          </w:tcPr>
          <w:p w14:paraId="4B8FD0D6" w14:textId="77777777" w:rsidR="001560B6" w:rsidRPr="009348FF" w:rsidRDefault="001560B6" w:rsidP="001C2050">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Variables</w:t>
            </w:r>
          </w:p>
        </w:tc>
        <w:tc>
          <w:tcPr>
            <w:tcW w:w="1645" w:type="dxa"/>
          </w:tcPr>
          <w:p w14:paraId="674B85C5" w14:textId="1E30F7D6" w:rsidR="001560B6" w:rsidRPr="009348FF" w:rsidRDefault="003602B6" w:rsidP="001C2050">
            <w:pPr>
              <w:jc w:val="both"/>
              <w:rPr>
                <w:rFonts w:ascii="Times New Roman" w:hAnsi="Times New Roman" w:cs="Times New Roman"/>
                <w:b/>
                <w:color w:val="1C1C1C"/>
                <w:sz w:val="24"/>
                <w:szCs w:val="24"/>
                <w:shd w:val="clear" w:color="auto" w:fill="FFFFFF"/>
              </w:rPr>
            </w:pPr>
            <w:r>
              <w:rPr>
                <w:rFonts w:ascii="Times New Roman" w:hAnsi="Times New Roman" w:cs="Times New Roman"/>
                <w:b/>
                <w:color w:val="1C1C1C"/>
                <w:sz w:val="24"/>
                <w:szCs w:val="24"/>
                <w:shd w:val="clear" w:color="auto" w:fill="FFFFFF"/>
              </w:rPr>
              <w:t>I</w:t>
            </w:r>
            <w:r w:rsidR="001560B6" w:rsidRPr="009348FF">
              <w:rPr>
                <w:rFonts w:ascii="Times New Roman" w:hAnsi="Times New Roman" w:cs="Times New Roman"/>
                <w:b/>
                <w:color w:val="1C1C1C"/>
                <w:sz w:val="24"/>
                <w:szCs w:val="24"/>
                <w:shd w:val="clear" w:color="auto" w:fill="FFFFFF"/>
              </w:rPr>
              <w:t>RR</w:t>
            </w:r>
          </w:p>
        </w:tc>
        <w:tc>
          <w:tcPr>
            <w:tcW w:w="2235" w:type="dxa"/>
          </w:tcPr>
          <w:p w14:paraId="5757C336" w14:textId="77777777" w:rsidR="001560B6" w:rsidRPr="009348FF" w:rsidRDefault="001560B6" w:rsidP="001C2050">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95% CI</w:t>
            </w:r>
          </w:p>
        </w:tc>
        <w:tc>
          <w:tcPr>
            <w:tcW w:w="2235" w:type="dxa"/>
          </w:tcPr>
          <w:p w14:paraId="5CE8D6FE" w14:textId="77777777" w:rsidR="001560B6" w:rsidRPr="009348FF" w:rsidRDefault="001560B6" w:rsidP="001C2050">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P-value</w:t>
            </w:r>
          </w:p>
        </w:tc>
      </w:tr>
      <w:tr w:rsidR="001560B6" w:rsidRPr="009348FF" w14:paraId="0B3C99D8" w14:textId="77777777" w:rsidTr="001C2050">
        <w:tc>
          <w:tcPr>
            <w:tcW w:w="3235" w:type="dxa"/>
          </w:tcPr>
          <w:p w14:paraId="0E3F9087" w14:textId="7F698E35" w:rsidR="001560B6" w:rsidRPr="009348FF" w:rsidRDefault="0025002E" w:rsidP="001C2050">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PM</w:t>
            </w:r>
            <w:r w:rsidRPr="00D53D2C">
              <w:rPr>
                <w:rFonts w:ascii="Times New Roman" w:hAnsi="Times New Roman" w:cs="Times New Roman"/>
                <w:color w:val="1C1C1C"/>
                <w:sz w:val="24"/>
                <w:szCs w:val="24"/>
                <w:shd w:val="clear" w:color="auto" w:fill="FFFFFF"/>
                <w:vertAlign w:val="subscript"/>
              </w:rPr>
              <w:t>2.5</w:t>
            </w:r>
          </w:p>
        </w:tc>
        <w:tc>
          <w:tcPr>
            <w:tcW w:w="1645" w:type="dxa"/>
          </w:tcPr>
          <w:p w14:paraId="3798554C" w14:textId="2CAD9E0B" w:rsidR="001560B6" w:rsidRPr="009348FF" w:rsidRDefault="009C59EA" w:rsidP="001C2050">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1.</w:t>
            </w:r>
            <w:ins w:id="17" w:author="Mohammad Nayeem Hasan (mhasan20)" w:date="2025-07-16T01:56:00Z" w16du:dateUtc="2025-07-15T19:56:00Z">
              <w:r w:rsidR="00F26A52">
                <w:rPr>
                  <w:rFonts w:ascii="Times New Roman" w:hAnsi="Times New Roman" w:cs="Times New Roman"/>
                  <w:color w:val="1C1C1C"/>
                  <w:sz w:val="24"/>
                  <w:szCs w:val="24"/>
                  <w:shd w:val="clear" w:color="auto" w:fill="FFFFFF"/>
                </w:rPr>
                <w:t>36</w:t>
              </w:r>
            </w:ins>
            <w:del w:id="18" w:author="Mohammad Nayeem Hasan (mhasan20)" w:date="2025-07-16T01:56:00Z" w16du:dateUtc="2025-07-15T19:56:00Z">
              <w:r w:rsidR="007130A2" w:rsidDel="00F26A52">
                <w:rPr>
                  <w:rFonts w:ascii="Times New Roman" w:hAnsi="Times New Roman" w:cs="Times New Roman"/>
                  <w:color w:val="1C1C1C"/>
                  <w:sz w:val="24"/>
                  <w:szCs w:val="24"/>
                  <w:shd w:val="clear" w:color="auto" w:fill="FFFFFF"/>
                </w:rPr>
                <w:delText>94</w:delText>
              </w:r>
            </w:del>
          </w:p>
        </w:tc>
        <w:tc>
          <w:tcPr>
            <w:tcW w:w="2235" w:type="dxa"/>
          </w:tcPr>
          <w:p w14:paraId="6A0D1EAC" w14:textId="5FC8AF1B" w:rsidR="001560B6" w:rsidRPr="009348FF" w:rsidRDefault="001F6B00" w:rsidP="001C2050">
            <w:pPr>
              <w:jc w:val="both"/>
              <w:rPr>
                <w:rFonts w:ascii="Times New Roman" w:hAnsi="Times New Roman" w:cs="Times New Roman"/>
                <w:color w:val="1C1C1C"/>
                <w:sz w:val="24"/>
                <w:szCs w:val="24"/>
                <w:shd w:val="clear" w:color="auto" w:fill="FFFFFF"/>
              </w:rPr>
            </w:pPr>
            <w:r w:rsidRPr="001F6B00">
              <w:rPr>
                <w:rFonts w:ascii="Times New Roman" w:hAnsi="Times New Roman" w:cs="Times New Roman"/>
                <w:color w:val="1C1C1C"/>
                <w:sz w:val="24"/>
                <w:szCs w:val="24"/>
                <w:shd w:val="clear" w:color="auto" w:fill="FFFFFF"/>
              </w:rPr>
              <w:t>1.</w:t>
            </w:r>
            <w:ins w:id="19" w:author="Mohammad Nayeem Hasan (mhasan20)" w:date="2025-07-16T01:57:00Z" w16du:dateUtc="2025-07-15T19:57:00Z">
              <w:r w:rsidR="000C0DE7">
                <w:rPr>
                  <w:rFonts w:ascii="Times New Roman" w:hAnsi="Times New Roman" w:cs="Times New Roman"/>
                  <w:color w:val="1C1C1C"/>
                  <w:sz w:val="24"/>
                  <w:szCs w:val="24"/>
                  <w:shd w:val="clear" w:color="auto" w:fill="FFFFFF"/>
                </w:rPr>
                <w:t>09</w:t>
              </w:r>
            </w:ins>
            <w:del w:id="20" w:author="Mohammad Nayeem Hasan (mhasan20)" w:date="2025-07-16T01:57:00Z" w16du:dateUtc="2025-07-15T19:57:00Z">
              <w:r w:rsidR="0092277B" w:rsidDel="000C0DE7">
                <w:rPr>
                  <w:rFonts w:ascii="Times New Roman" w:hAnsi="Times New Roman" w:cs="Times New Roman"/>
                  <w:color w:val="1C1C1C"/>
                  <w:sz w:val="24"/>
                  <w:szCs w:val="24"/>
                  <w:shd w:val="clear" w:color="auto" w:fill="FFFFFF"/>
                </w:rPr>
                <w:delText>60</w:delText>
              </w:r>
            </w:del>
            <w:r w:rsidR="004D1838">
              <w:rPr>
                <w:rFonts w:ascii="Times New Roman" w:hAnsi="Times New Roman" w:cs="Times New Roman"/>
                <w:color w:val="1C1C1C"/>
                <w:sz w:val="24"/>
                <w:szCs w:val="24"/>
                <w:shd w:val="clear" w:color="auto" w:fill="FFFFFF"/>
              </w:rPr>
              <w:t xml:space="preserve"> - </w:t>
            </w:r>
            <w:ins w:id="21" w:author="Mohammad Nayeem Hasan (mhasan20)" w:date="2025-07-16T01:57:00Z" w16du:dateUtc="2025-07-15T19:57:00Z">
              <w:r w:rsidR="000C0DE7">
                <w:rPr>
                  <w:rFonts w:ascii="Times New Roman" w:hAnsi="Times New Roman" w:cs="Times New Roman"/>
                  <w:color w:val="1C1C1C"/>
                  <w:sz w:val="24"/>
                  <w:szCs w:val="24"/>
                  <w:shd w:val="clear" w:color="auto" w:fill="FFFFFF"/>
                </w:rPr>
                <w:t>1.70</w:t>
              </w:r>
            </w:ins>
            <w:del w:id="22" w:author="Mohammad Nayeem Hasan (mhasan20)" w:date="2025-07-16T01:57:00Z" w16du:dateUtc="2025-07-15T19:57:00Z">
              <w:r w:rsidRPr="001F6B00" w:rsidDel="000C0DE7">
                <w:rPr>
                  <w:rFonts w:ascii="Times New Roman" w:hAnsi="Times New Roman" w:cs="Times New Roman"/>
                  <w:color w:val="1C1C1C"/>
                  <w:sz w:val="24"/>
                  <w:szCs w:val="24"/>
                  <w:shd w:val="clear" w:color="auto" w:fill="FFFFFF"/>
                </w:rPr>
                <w:delText>2.</w:delText>
              </w:r>
              <w:r w:rsidR="0092277B" w:rsidDel="000C0DE7">
                <w:rPr>
                  <w:rFonts w:ascii="Times New Roman" w:hAnsi="Times New Roman" w:cs="Times New Roman"/>
                  <w:color w:val="1C1C1C"/>
                  <w:sz w:val="24"/>
                  <w:szCs w:val="24"/>
                  <w:shd w:val="clear" w:color="auto" w:fill="FFFFFF"/>
                </w:rPr>
                <w:delText>3</w:delText>
              </w:r>
              <w:r w:rsidRPr="001F6B00" w:rsidDel="000C0DE7">
                <w:rPr>
                  <w:rFonts w:ascii="Times New Roman" w:hAnsi="Times New Roman" w:cs="Times New Roman"/>
                  <w:color w:val="1C1C1C"/>
                  <w:sz w:val="24"/>
                  <w:szCs w:val="24"/>
                  <w:shd w:val="clear" w:color="auto" w:fill="FFFFFF"/>
                </w:rPr>
                <w:delText>7</w:delText>
              </w:r>
            </w:del>
          </w:p>
        </w:tc>
        <w:tc>
          <w:tcPr>
            <w:tcW w:w="2235" w:type="dxa"/>
          </w:tcPr>
          <w:p w14:paraId="145E9310" w14:textId="65D5B181" w:rsidR="001560B6" w:rsidRPr="009348FF" w:rsidRDefault="007B701B" w:rsidP="001C2050">
            <w:pPr>
              <w:jc w:val="both"/>
              <w:rPr>
                <w:rFonts w:ascii="Times New Roman" w:hAnsi="Times New Roman" w:cs="Times New Roman"/>
                <w:color w:val="1C1C1C"/>
                <w:sz w:val="24"/>
                <w:szCs w:val="24"/>
                <w:shd w:val="clear" w:color="auto" w:fill="FFFFFF"/>
              </w:rPr>
            </w:pPr>
            <w:del w:id="23" w:author="Mohammad Nayeem Hasan (mhasan20)" w:date="2025-07-16T01:55:00Z" w16du:dateUtc="2025-07-15T19:55:00Z">
              <w:r w:rsidDel="005F450F">
                <w:rPr>
                  <w:rFonts w:ascii="Times New Roman" w:hAnsi="Times New Roman" w:cs="Times New Roman"/>
                  <w:color w:val="1C1C1C"/>
                  <w:sz w:val="24"/>
                  <w:szCs w:val="24"/>
                  <w:shd w:val="clear" w:color="auto" w:fill="FFFFFF"/>
                </w:rPr>
                <w:delText>&lt;</w:delText>
              </w:r>
            </w:del>
            <w:r w:rsidR="001560B6" w:rsidRPr="009348FF">
              <w:rPr>
                <w:rFonts w:ascii="Times New Roman" w:hAnsi="Times New Roman" w:cs="Times New Roman"/>
                <w:color w:val="1C1C1C"/>
                <w:sz w:val="24"/>
                <w:szCs w:val="24"/>
                <w:shd w:val="clear" w:color="auto" w:fill="FFFFFF"/>
              </w:rPr>
              <w:t>0.00</w:t>
            </w:r>
            <w:ins w:id="24" w:author="Mohammad Nayeem Hasan (mhasan20)" w:date="2025-07-16T01:55:00Z" w16du:dateUtc="2025-07-15T19:55:00Z">
              <w:r w:rsidR="005F450F">
                <w:rPr>
                  <w:rFonts w:ascii="Times New Roman" w:hAnsi="Times New Roman" w:cs="Times New Roman"/>
                  <w:color w:val="1C1C1C"/>
                  <w:sz w:val="24"/>
                  <w:szCs w:val="24"/>
                  <w:shd w:val="clear" w:color="auto" w:fill="FFFFFF"/>
                </w:rPr>
                <w:t>7</w:t>
              </w:r>
            </w:ins>
            <w:del w:id="25" w:author="Mohammad Nayeem Hasan (mhasan20)" w:date="2025-07-16T01:55:00Z" w16du:dateUtc="2025-07-15T19:55:00Z">
              <w:r w:rsidR="0025002E" w:rsidDel="005F450F">
                <w:rPr>
                  <w:rFonts w:ascii="Times New Roman" w:hAnsi="Times New Roman" w:cs="Times New Roman"/>
                  <w:color w:val="1C1C1C"/>
                  <w:sz w:val="24"/>
                  <w:szCs w:val="24"/>
                  <w:shd w:val="clear" w:color="auto" w:fill="FFFFFF"/>
                </w:rPr>
                <w:delText>1</w:delText>
              </w:r>
              <w:r w:rsidR="001560B6" w:rsidRPr="009348FF" w:rsidDel="005F450F">
                <w:rPr>
                  <w:rFonts w:ascii="Times New Roman" w:hAnsi="Times New Roman" w:cs="Times New Roman"/>
                  <w:sz w:val="24"/>
                  <w:szCs w:val="24"/>
                </w:rPr>
                <w:delText xml:space="preserve"> </w:delText>
              </w:r>
              <w:r w:rsidR="001560B6" w:rsidRPr="009348FF" w:rsidDel="005F450F">
                <w:rPr>
                  <w:rFonts w:ascii="Times New Roman" w:hAnsi="Times New Roman" w:cs="Times New Roman"/>
                  <w:color w:val="1C1C1C"/>
                  <w:sz w:val="24"/>
                  <w:szCs w:val="24"/>
                  <w:shd w:val="clear" w:color="auto" w:fill="FFFFFF"/>
                </w:rPr>
                <w:delText>**</w:delText>
              </w:r>
              <w:r w:rsidR="0025002E" w:rsidDel="005F450F">
                <w:rPr>
                  <w:rFonts w:ascii="Times New Roman" w:hAnsi="Times New Roman" w:cs="Times New Roman"/>
                  <w:color w:val="1C1C1C"/>
                  <w:sz w:val="24"/>
                  <w:szCs w:val="24"/>
                  <w:shd w:val="clear" w:color="auto" w:fill="FFFFFF"/>
                </w:rPr>
                <w:delText>*</w:delText>
              </w:r>
            </w:del>
          </w:p>
        </w:tc>
      </w:tr>
      <w:tr w:rsidR="00933BB9" w:rsidRPr="009348FF" w14:paraId="1DD9000C" w14:textId="77777777" w:rsidTr="001C2050">
        <w:tc>
          <w:tcPr>
            <w:tcW w:w="3235" w:type="dxa"/>
          </w:tcPr>
          <w:p w14:paraId="7E0DA423" w14:textId="1674C382" w:rsidR="00933BB9" w:rsidRPr="009348FF" w:rsidRDefault="006F1730" w:rsidP="00933BB9">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 xml:space="preserve">Total </w:t>
            </w:r>
            <w:r w:rsidRPr="006F1730">
              <w:rPr>
                <w:rFonts w:ascii="Times New Roman" w:hAnsi="Times New Roman" w:cs="Times New Roman"/>
                <w:color w:val="1C1C1C"/>
                <w:sz w:val="24"/>
                <w:szCs w:val="24"/>
                <w:shd w:val="clear" w:color="auto" w:fill="FFFFFF"/>
              </w:rPr>
              <w:t>Rainfall</w:t>
            </w:r>
          </w:p>
        </w:tc>
        <w:tc>
          <w:tcPr>
            <w:tcW w:w="1645" w:type="dxa"/>
          </w:tcPr>
          <w:p w14:paraId="6C5EE041" w14:textId="09401AEB" w:rsidR="00933BB9" w:rsidRPr="009348FF" w:rsidRDefault="00F26A52" w:rsidP="00933BB9">
            <w:pPr>
              <w:jc w:val="both"/>
              <w:rPr>
                <w:rFonts w:ascii="Times New Roman" w:hAnsi="Times New Roman" w:cs="Times New Roman"/>
                <w:color w:val="1C1C1C"/>
                <w:sz w:val="24"/>
                <w:szCs w:val="24"/>
                <w:shd w:val="clear" w:color="auto" w:fill="FFFFFF"/>
              </w:rPr>
            </w:pPr>
            <w:ins w:id="26" w:author="Mohammad Nayeem Hasan (mhasan20)" w:date="2025-07-16T01:56:00Z" w16du:dateUtc="2025-07-15T19:56:00Z">
              <w:r>
                <w:rPr>
                  <w:rFonts w:ascii="Times New Roman" w:hAnsi="Times New Roman" w:cs="Times New Roman"/>
                  <w:color w:val="1C1C1C"/>
                  <w:sz w:val="24"/>
                  <w:szCs w:val="24"/>
                  <w:shd w:val="clear" w:color="auto" w:fill="FFFFFF"/>
                </w:rPr>
                <w:t>1.05</w:t>
              </w:r>
            </w:ins>
            <w:del w:id="27" w:author="Mohammad Nayeem Hasan (mhasan20)" w:date="2025-07-16T01:56:00Z" w16du:dateUtc="2025-07-15T19:56:00Z">
              <w:r w:rsidR="009C59EA" w:rsidRPr="009C59EA" w:rsidDel="00F26A52">
                <w:rPr>
                  <w:rFonts w:ascii="Times New Roman" w:hAnsi="Times New Roman" w:cs="Times New Roman"/>
                  <w:color w:val="1C1C1C"/>
                  <w:sz w:val="24"/>
                  <w:szCs w:val="24"/>
                  <w:shd w:val="clear" w:color="auto" w:fill="FFFFFF"/>
                </w:rPr>
                <w:delText>0.86</w:delText>
              </w:r>
            </w:del>
          </w:p>
        </w:tc>
        <w:tc>
          <w:tcPr>
            <w:tcW w:w="2235" w:type="dxa"/>
          </w:tcPr>
          <w:p w14:paraId="0ECDFC1A" w14:textId="470E78CD" w:rsidR="00933BB9" w:rsidRPr="009348FF" w:rsidRDefault="001F6B00" w:rsidP="00933BB9">
            <w:pPr>
              <w:jc w:val="both"/>
              <w:rPr>
                <w:rFonts w:ascii="Times New Roman" w:hAnsi="Times New Roman" w:cs="Times New Roman"/>
                <w:color w:val="1C1C1C"/>
                <w:sz w:val="24"/>
                <w:szCs w:val="24"/>
                <w:shd w:val="clear" w:color="auto" w:fill="FFFFFF"/>
              </w:rPr>
            </w:pPr>
            <w:r w:rsidRPr="001F6B00">
              <w:rPr>
                <w:rFonts w:ascii="Times New Roman" w:hAnsi="Times New Roman" w:cs="Times New Roman"/>
                <w:color w:val="1C1C1C"/>
                <w:sz w:val="24"/>
                <w:szCs w:val="24"/>
                <w:shd w:val="clear" w:color="auto" w:fill="FFFFFF"/>
              </w:rPr>
              <w:t>0.</w:t>
            </w:r>
            <w:ins w:id="28" w:author="Mohammad Nayeem Hasan (mhasan20)" w:date="2025-07-16T01:57:00Z" w16du:dateUtc="2025-07-15T19:57:00Z">
              <w:r w:rsidR="000C0DE7">
                <w:rPr>
                  <w:rFonts w:ascii="Times New Roman" w:hAnsi="Times New Roman" w:cs="Times New Roman"/>
                  <w:color w:val="1C1C1C"/>
                  <w:sz w:val="24"/>
                  <w:szCs w:val="24"/>
                  <w:shd w:val="clear" w:color="auto" w:fill="FFFFFF"/>
                </w:rPr>
                <w:t>86</w:t>
              </w:r>
            </w:ins>
            <w:del w:id="29" w:author="Mohammad Nayeem Hasan (mhasan20)" w:date="2025-07-16T01:57:00Z" w16du:dateUtc="2025-07-15T19:57:00Z">
              <w:r w:rsidRPr="001F6B00" w:rsidDel="000C0DE7">
                <w:rPr>
                  <w:rFonts w:ascii="Times New Roman" w:hAnsi="Times New Roman" w:cs="Times New Roman"/>
                  <w:color w:val="1C1C1C"/>
                  <w:sz w:val="24"/>
                  <w:szCs w:val="24"/>
                  <w:shd w:val="clear" w:color="auto" w:fill="FFFFFF"/>
                </w:rPr>
                <w:delText>70</w:delText>
              </w:r>
            </w:del>
            <w:r w:rsidR="004D1838">
              <w:rPr>
                <w:rFonts w:ascii="Times New Roman" w:hAnsi="Times New Roman" w:cs="Times New Roman"/>
                <w:color w:val="1C1C1C"/>
                <w:sz w:val="24"/>
                <w:szCs w:val="24"/>
                <w:shd w:val="clear" w:color="auto" w:fill="FFFFFF"/>
              </w:rPr>
              <w:t xml:space="preserve"> - </w:t>
            </w:r>
            <w:r w:rsidRPr="001F6B00">
              <w:rPr>
                <w:rFonts w:ascii="Times New Roman" w:hAnsi="Times New Roman" w:cs="Times New Roman"/>
                <w:color w:val="1C1C1C"/>
                <w:sz w:val="24"/>
                <w:szCs w:val="24"/>
                <w:shd w:val="clear" w:color="auto" w:fill="FFFFFF"/>
              </w:rPr>
              <w:t>1.</w:t>
            </w:r>
            <w:ins w:id="30" w:author="Mohammad Nayeem Hasan (mhasan20)" w:date="2025-07-16T01:57:00Z" w16du:dateUtc="2025-07-15T19:57:00Z">
              <w:r w:rsidR="000C0DE7">
                <w:rPr>
                  <w:rFonts w:ascii="Times New Roman" w:hAnsi="Times New Roman" w:cs="Times New Roman"/>
                  <w:color w:val="1C1C1C"/>
                  <w:sz w:val="24"/>
                  <w:szCs w:val="24"/>
                  <w:shd w:val="clear" w:color="auto" w:fill="FFFFFF"/>
                </w:rPr>
                <w:t>28</w:t>
              </w:r>
            </w:ins>
            <w:del w:id="31" w:author="Mohammad Nayeem Hasan (mhasan20)" w:date="2025-07-16T01:57:00Z" w16du:dateUtc="2025-07-15T19:57:00Z">
              <w:r w:rsidRPr="001F6B00" w:rsidDel="000C0DE7">
                <w:rPr>
                  <w:rFonts w:ascii="Times New Roman" w:hAnsi="Times New Roman" w:cs="Times New Roman"/>
                  <w:color w:val="1C1C1C"/>
                  <w:sz w:val="24"/>
                  <w:szCs w:val="24"/>
                  <w:shd w:val="clear" w:color="auto" w:fill="FFFFFF"/>
                </w:rPr>
                <w:delText>0</w:delText>
              </w:r>
              <w:r w:rsidR="0092277B" w:rsidDel="000C0DE7">
                <w:rPr>
                  <w:rFonts w:ascii="Times New Roman" w:hAnsi="Times New Roman" w:cs="Times New Roman"/>
                  <w:color w:val="1C1C1C"/>
                  <w:sz w:val="24"/>
                  <w:szCs w:val="24"/>
                  <w:shd w:val="clear" w:color="auto" w:fill="FFFFFF"/>
                </w:rPr>
                <w:delText>6</w:delText>
              </w:r>
            </w:del>
          </w:p>
        </w:tc>
        <w:tc>
          <w:tcPr>
            <w:tcW w:w="2235" w:type="dxa"/>
          </w:tcPr>
          <w:p w14:paraId="0F4D26DF" w14:textId="7AB7BC6D"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ins w:id="32" w:author="Mohammad Nayeem Hasan (mhasan20)" w:date="2025-07-16T01:55:00Z" w16du:dateUtc="2025-07-15T19:55:00Z">
              <w:r w:rsidR="00D43C99">
                <w:rPr>
                  <w:rFonts w:ascii="Times New Roman" w:hAnsi="Times New Roman" w:cs="Times New Roman"/>
                  <w:color w:val="1C1C1C"/>
                  <w:sz w:val="24"/>
                  <w:szCs w:val="24"/>
                  <w:shd w:val="clear" w:color="auto" w:fill="FFFFFF"/>
                </w:rPr>
                <w:t>627</w:t>
              </w:r>
            </w:ins>
            <w:del w:id="33" w:author="Mohammad Nayeem Hasan (mhasan20)" w:date="2025-07-16T01:55:00Z" w16du:dateUtc="2025-07-15T19:55:00Z">
              <w:r w:rsidR="00572FBE" w:rsidDel="00D43C99">
                <w:rPr>
                  <w:rFonts w:ascii="Times New Roman" w:hAnsi="Times New Roman" w:cs="Times New Roman"/>
                  <w:color w:val="1C1C1C"/>
                  <w:sz w:val="24"/>
                  <w:szCs w:val="24"/>
                  <w:shd w:val="clear" w:color="auto" w:fill="FFFFFF"/>
                </w:rPr>
                <w:delText>1</w:delText>
              </w:r>
              <w:r w:rsidR="00704426" w:rsidDel="00D43C99">
                <w:rPr>
                  <w:rFonts w:ascii="Times New Roman" w:hAnsi="Times New Roman" w:cs="Times New Roman"/>
                  <w:color w:val="1C1C1C"/>
                  <w:sz w:val="24"/>
                  <w:szCs w:val="24"/>
                  <w:shd w:val="clear" w:color="auto" w:fill="FFFFFF"/>
                </w:rPr>
                <w:delText>71</w:delText>
              </w:r>
            </w:del>
          </w:p>
        </w:tc>
      </w:tr>
      <w:tr w:rsidR="00933BB9" w:rsidRPr="009348FF" w14:paraId="1712E750" w14:textId="77777777" w:rsidTr="001C2050">
        <w:tc>
          <w:tcPr>
            <w:tcW w:w="3235" w:type="dxa"/>
          </w:tcPr>
          <w:p w14:paraId="28E38754" w14:textId="6C10FA79" w:rsidR="00933BB9" w:rsidRPr="009348FF" w:rsidRDefault="006F1730" w:rsidP="00933BB9">
            <w:pPr>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 xml:space="preserve">Average </w:t>
            </w:r>
            <w:r w:rsidRPr="006F1730">
              <w:rPr>
                <w:rFonts w:ascii="Times New Roman" w:hAnsi="Times New Roman" w:cs="Times New Roman"/>
                <w:color w:val="1C1C1C"/>
                <w:sz w:val="24"/>
                <w:szCs w:val="24"/>
                <w:shd w:val="clear" w:color="auto" w:fill="FFFFFF"/>
              </w:rPr>
              <w:t>Temp</w:t>
            </w:r>
            <w:r>
              <w:rPr>
                <w:rFonts w:ascii="Times New Roman" w:hAnsi="Times New Roman" w:cs="Times New Roman"/>
                <w:color w:val="1C1C1C"/>
                <w:sz w:val="24"/>
                <w:szCs w:val="24"/>
                <w:shd w:val="clear" w:color="auto" w:fill="FFFFFF"/>
              </w:rPr>
              <w:t>erature</w:t>
            </w:r>
          </w:p>
        </w:tc>
        <w:tc>
          <w:tcPr>
            <w:tcW w:w="1645" w:type="dxa"/>
          </w:tcPr>
          <w:p w14:paraId="3BCB797B" w14:textId="5E0FC707"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1.</w:t>
            </w:r>
            <w:ins w:id="34" w:author="Mohammad Nayeem Hasan (mhasan20)" w:date="2025-07-16T01:56:00Z" w16du:dateUtc="2025-07-15T19:56:00Z">
              <w:r w:rsidR="00F26A52">
                <w:rPr>
                  <w:rFonts w:ascii="Times New Roman" w:hAnsi="Times New Roman" w:cs="Times New Roman"/>
                  <w:color w:val="1C1C1C"/>
                  <w:sz w:val="24"/>
                  <w:szCs w:val="24"/>
                  <w:shd w:val="clear" w:color="auto" w:fill="FFFFFF"/>
                </w:rPr>
                <w:t>01</w:t>
              </w:r>
            </w:ins>
            <w:del w:id="35" w:author="Mohammad Nayeem Hasan (mhasan20)" w:date="2025-07-16T01:56:00Z" w16du:dateUtc="2025-07-15T19:56:00Z">
              <w:r w:rsidR="007130A2" w:rsidDel="00F26A52">
                <w:rPr>
                  <w:rFonts w:ascii="Times New Roman" w:hAnsi="Times New Roman" w:cs="Times New Roman"/>
                  <w:color w:val="1C1C1C"/>
                  <w:sz w:val="24"/>
                  <w:szCs w:val="24"/>
                  <w:shd w:val="clear" w:color="auto" w:fill="FFFFFF"/>
                </w:rPr>
                <w:delText>13</w:delText>
              </w:r>
            </w:del>
          </w:p>
        </w:tc>
        <w:tc>
          <w:tcPr>
            <w:tcW w:w="2235" w:type="dxa"/>
          </w:tcPr>
          <w:p w14:paraId="080046F8" w14:textId="00B8FAE7" w:rsidR="00933BB9" w:rsidRPr="009348FF" w:rsidRDefault="001F6B00" w:rsidP="00933BB9">
            <w:pPr>
              <w:jc w:val="both"/>
              <w:rPr>
                <w:rFonts w:ascii="Times New Roman" w:hAnsi="Times New Roman" w:cs="Times New Roman"/>
                <w:color w:val="1C1C1C"/>
                <w:sz w:val="24"/>
                <w:szCs w:val="24"/>
                <w:shd w:val="clear" w:color="auto" w:fill="FFFFFF"/>
              </w:rPr>
            </w:pPr>
            <w:r w:rsidRPr="001F6B00">
              <w:rPr>
                <w:rFonts w:ascii="Times New Roman" w:hAnsi="Times New Roman" w:cs="Times New Roman"/>
                <w:color w:val="1C1C1C"/>
                <w:sz w:val="24"/>
                <w:szCs w:val="24"/>
                <w:shd w:val="clear" w:color="auto" w:fill="FFFFFF"/>
              </w:rPr>
              <w:t>0.</w:t>
            </w:r>
            <w:ins w:id="36" w:author="Mohammad Nayeem Hasan (mhasan20)" w:date="2025-07-16T01:57:00Z" w16du:dateUtc="2025-07-15T19:57:00Z">
              <w:r w:rsidR="000C0DE7">
                <w:rPr>
                  <w:rFonts w:ascii="Times New Roman" w:hAnsi="Times New Roman" w:cs="Times New Roman"/>
                  <w:color w:val="1C1C1C"/>
                  <w:sz w:val="24"/>
                  <w:szCs w:val="24"/>
                  <w:shd w:val="clear" w:color="auto" w:fill="FFFFFF"/>
                </w:rPr>
                <w:t>82</w:t>
              </w:r>
            </w:ins>
            <w:del w:id="37" w:author="Mohammad Nayeem Hasan (mhasan20)" w:date="2025-07-16T01:57:00Z" w16du:dateUtc="2025-07-15T19:57:00Z">
              <w:r w:rsidRPr="001F6B00" w:rsidDel="000C0DE7">
                <w:rPr>
                  <w:rFonts w:ascii="Times New Roman" w:hAnsi="Times New Roman" w:cs="Times New Roman"/>
                  <w:color w:val="1C1C1C"/>
                  <w:sz w:val="24"/>
                  <w:szCs w:val="24"/>
                  <w:shd w:val="clear" w:color="auto" w:fill="FFFFFF"/>
                </w:rPr>
                <w:delText>9</w:delText>
              </w:r>
              <w:r w:rsidR="0092277B" w:rsidDel="000C0DE7">
                <w:rPr>
                  <w:rFonts w:ascii="Times New Roman" w:hAnsi="Times New Roman" w:cs="Times New Roman"/>
                  <w:color w:val="1C1C1C"/>
                  <w:sz w:val="24"/>
                  <w:szCs w:val="24"/>
                  <w:shd w:val="clear" w:color="auto" w:fill="FFFFFF"/>
                </w:rPr>
                <w:delText>2</w:delText>
              </w:r>
            </w:del>
            <w:r w:rsidR="004D1838">
              <w:rPr>
                <w:rFonts w:ascii="Times New Roman" w:hAnsi="Times New Roman" w:cs="Times New Roman"/>
                <w:color w:val="1C1C1C"/>
                <w:sz w:val="24"/>
                <w:szCs w:val="24"/>
                <w:shd w:val="clear" w:color="auto" w:fill="FFFFFF"/>
              </w:rPr>
              <w:t xml:space="preserve"> - </w:t>
            </w:r>
            <w:r w:rsidRPr="001F6B00">
              <w:rPr>
                <w:rFonts w:ascii="Times New Roman" w:hAnsi="Times New Roman" w:cs="Times New Roman"/>
                <w:color w:val="1C1C1C"/>
                <w:sz w:val="24"/>
                <w:szCs w:val="24"/>
                <w:shd w:val="clear" w:color="auto" w:fill="FFFFFF"/>
              </w:rPr>
              <w:t>1.</w:t>
            </w:r>
            <w:ins w:id="38" w:author="Mohammad Nayeem Hasan (mhasan20)" w:date="2025-07-16T01:57:00Z" w16du:dateUtc="2025-07-15T19:57:00Z">
              <w:r w:rsidR="000C0DE7">
                <w:rPr>
                  <w:rFonts w:ascii="Times New Roman" w:hAnsi="Times New Roman" w:cs="Times New Roman"/>
                  <w:color w:val="1C1C1C"/>
                  <w:sz w:val="24"/>
                  <w:szCs w:val="24"/>
                  <w:shd w:val="clear" w:color="auto" w:fill="FFFFFF"/>
                </w:rPr>
                <w:t>25</w:t>
              </w:r>
            </w:ins>
            <w:del w:id="39" w:author="Mohammad Nayeem Hasan (mhasan20)" w:date="2025-07-16T01:57:00Z" w16du:dateUtc="2025-07-15T19:57:00Z">
              <w:r w:rsidR="0092277B" w:rsidDel="000C0DE7">
                <w:rPr>
                  <w:rFonts w:ascii="Times New Roman" w:hAnsi="Times New Roman" w:cs="Times New Roman"/>
                  <w:color w:val="1C1C1C"/>
                  <w:sz w:val="24"/>
                  <w:szCs w:val="24"/>
                  <w:shd w:val="clear" w:color="auto" w:fill="FFFFFF"/>
                </w:rPr>
                <w:delText>38</w:delText>
              </w:r>
            </w:del>
          </w:p>
        </w:tc>
        <w:tc>
          <w:tcPr>
            <w:tcW w:w="2235" w:type="dxa"/>
          </w:tcPr>
          <w:p w14:paraId="0DAF3F0F" w14:textId="5605E6C0"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ins w:id="40" w:author="Mohammad Nayeem Hasan (mhasan20)" w:date="2025-07-16T01:55:00Z" w16du:dateUtc="2025-07-15T19:55:00Z">
              <w:r w:rsidR="00D43C99">
                <w:rPr>
                  <w:rFonts w:ascii="Times New Roman" w:hAnsi="Times New Roman" w:cs="Times New Roman"/>
                  <w:color w:val="1C1C1C"/>
                  <w:sz w:val="24"/>
                  <w:szCs w:val="24"/>
                  <w:shd w:val="clear" w:color="auto" w:fill="FFFFFF"/>
                </w:rPr>
                <w:t>902</w:t>
              </w:r>
            </w:ins>
            <w:del w:id="41" w:author="Mohammad Nayeem Hasan (mhasan20)" w:date="2025-07-16T01:55:00Z" w16du:dateUtc="2025-07-15T19:55:00Z">
              <w:r w:rsidR="00704426" w:rsidDel="00D43C99">
                <w:rPr>
                  <w:rFonts w:ascii="Times New Roman" w:hAnsi="Times New Roman" w:cs="Times New Roman"/>
                  <w:color w:val="1C1C1C"/>
                  <w:sz w:val="24"/>
                  <w:szCs w:val="24"/>
                  <w:shd w:val="clear" w:color="auto" w:fill="FFFFFF"/>
                </w:rPr>
                <w:delText>236</w:delText>
              </w:r>
            </w:del>
          </w:p>
        </w:tc>
      </w:tr>
      <w:tr w:rsidR="00933BB9" w:rsidRPr="009348FF" w14:paraId="3FA8AFC9" w14:textId="77777777" w:rsidTr="001C2050">
        <w:tc>
          <w:tcPr>
            <w:tcW w:w="3235" w:type="dxa"/>
          </w:tcPr>
          <w:p w14:paraId="4B4098C4" w14:textId="1A90A846" w:rsidR="00933BB9" w:rsidRPr="009348FF" w:rsidRDefault="006F1730" w:rsidP="00933BB9">
            <w:pPr>
              <w:jc w:val="both"/>
              <w:rPr>
                <w:rFonts w:ascii="Times New Roman" w:hAnsi="Times New Roman" w:cs="Times New Roman"/>
                <w:color w:val="1C1C1C"/>
                <w:sz w:val="24"/>
                <w:szCs w:val="24"/>
                <w:shd w:val="clear" w:color="auto" w:fill="FFFFFF"/>
              </w:rPr>
            </w:pPr>
            <w:r w:rsidRPr="006F1730">
              <w:rPr>
                <w:rFonts w:ascii="Times New Roman" w:hAnsi="Times New Roman" w:cs="Times New Roman"/>
                <w:color w:val="1C1C1C"/>
                <w:sz w:val="24"/>
                <w:szCs w:val="24"/>
                <w:shd w:val="clear" w:color="auto" w:fill="FFFFFF"/>
              </w:rPr>
              <w:t>Urban</w:t>
            </w:r>
            <w:r>
              <w:rPr>
                <w:rFonts w:ascii="Times New Roman" w:hAnsi="Times New Roman" w:cs="Times New Roman"/>
                <w:color w:val="1C1C1C"/>
                <w:sz w:val="24"/>
                <w:szCs w:val="24"/>
                <w:shd w:val="clear" w:color="auto" w:fill="FFFFFF"/>
              </w:rPr>
              <w:t xml:space="preserve"> Population (%)</w:t>
            </w:r>
          </w:p>
        </w:tc>
        <w:tc>
          <w:tcPr>
            <w:tcW w:w="1645" w:type="dxa"/>
          </w:tcPr>
          <w:p w14:paraId="08317398" w14:textId="0096EE47"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1.</w:t>
            </w:r>
            <w:ins w:id="42" w:author="Mohammad Nayeem Hasan (mhasan20)" w:date="2025-07-16T01:56:00Z" w16du:dateUtc="2025-07-15T19:56:00Z">
              <w:r w:rsidR="00F26A52">
                <w:rPr>
                  <w:rFonts w:ascii="Times New Roman" w:hAnsi="Times New Roman" w:cs="Times New Roman"/>
                  <w:color w:val="1C1C1C"/>
                  <w:sz w:val="24"/>
                  <w:szCs w:val="24"/>
                  <w:shd w:val="clear" w:color="auto" w:fill="FFFFFF"/>
                </w:rPr>
                <w:t>23</w:t>
              </w:r>
            </w:ins>
            <w:del w:id="43" w:author="Mohammad Nayeem Hasan (mhasan20)" w:date="2025-07-16T01:56:00Z" w16du:dateUtc="2025-07-15T19:56:00Z">
              <w:r w:rsidRPr="009C59EA" w:rsidDel="00F26A52">
                <w:rPr>
                  <w:rFonts w:ascii="Times New Roman" w:hAnsi="Times New Roman" w:cs="Times New Roman"/>
                  <w:color w:val="1C1C1C"/>
                  <w:sz w:val="24"/>
                  <w:szCs w:val="24"/>
                  <w:shd w:val="clear" w:color="auto" w:fill="FFFFFF"/>
                </w:rPr>
                <w:delText>1</w:delText>
              </w:r>
              <w:r w:rsidR="007130A2" w:rsidDel="00F26A52">
                <w:rPr>
                  <w:rFonts w:ascii="Times New Roman" w:hAnsi="Times New Roman" w:cs="Times New Roman"/>
                  <w:color w:val="1C1C1C"/>
                  <w:sz w:val="24"/>
                  <w:szCs w:val="24"/>
                  <w:shd w:val="clear" w:color="auto" w:fill="FFFFFF"/>
                </w:rPr>
                <w:delText>5</w:delText>
              </w:r>
            </w:del>
          </w:p>
        </w:tc>
        <w:tc>
          <w:tcPr>
            <w:tcW w:w="2235" w:type="dxa"/>
          </w:tcPr>
          <w:p w14:paraId="6C2C4045" w14:textId="3C7DFB93"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w:t>
            </w:r>
            <w:r w:rsidR="0092277B">
              <w:rPr>
                <w:rFonts w:ascii="Times New Roman" w:hAnsi="Times New Roman" w:cs="Times New Roman"/>
                <w:color w:val="1C1C1C"/>
                <w:sz w:val="24"/>
                <w:szCs w:val="24"/>
                <w:shd w:val="clear" w:color="auto" w:fill="FFFFFF"/>
              </w:rPr>
              <w:t>9</w:t>
            </w:r>
            <w:ins w:id="44" w:author="Mohammad Nayeem Hasan (mhasan20)" w:date="2025-07-16T01:57:00Z" w16du:dateUtc="2025-07-15T19:57:00Z">
              <w:r w:rsidR="000C0DE7">
                <w:rPr>
                  <w:rFonts w:ascii="Times New Roman" w:hAnsi="Times New Roman" w:cs="Times New Roman"/>
                  <w:color w:val="1C1C1C"/>
                  <w:sz w:val="24"/>
                  <w:szCs w:val="24"/>
                  <w:shd w:val="clear" w:color="auto" w:fill="FFFFFF"/>
                </w:rPr>
                <w:t>0</w:t>
              </w:r>
            </w:ins>
            <w:del w:id="45" w:author="Mohammad Nayeem Hasan (mhasan20)" w:date="2025-07-16T01:57:00Z" w16du:dateUtc="2025-07-15T19:57:00Z">
              <w:r w:rsidR="0092277B" w:rsidDel="000C0DE7">
                <w:rPr>
                  <w:rFonts w:ascii="Times New Roman" w:hAnsi="Times New Roman" w:cs="Times New Roman"/>
                  <w:color w:val="1C1C1C"/>
                  <w:sz w:val="24"/>
                  <w:szCs w:val="24"/>
                  <w:shd w:val="clear" w:color="auto" w:fill="FFFFFF"/>
                </w:rPr>
                <w:delText>0</w:delText>
              </w:r>
            </w:del>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1.</w:t>
            </w:r>
            <w:ins w:id="46" w:author="Mohammad Nayeem Hasan (mhasan20)" w:date="2025-07-16T01:57:00Z" w16du:dateUtc="2025-07-15T19:57:00Z">
              <w:r w:rsidR="000C0DE7">
                <w:rPr>
                  <w:rFonts w:ascii="Times New Roman" w:hAnsi="Times New Roman" w:cs="Times New Roman"/>
                  <w:color w:val="1C1C1C"/>
                  <w:sz w:val="24"/>
                  <w:szCs w:val="24"/>
                  <w:shd w:val="clear" w:color="auto" w:fill="FFFFFF"/>
                </w:rPr>
                <w:t>70</w:t>
              </w:r>
            </w:ins>
            <w:del w:id="47" w:author="Mohammad Nayeem Hasan (mhasan20)" w:date="2025-07-16T01:57:00Z" w16du:dateUtc="2025-07-15T19:57:00Z">
              <w:r w:rsidRPr="006C00B5" w:rsidDel="000C0DE7">
                <w:rPr>
                  <w:rFonts w:ascii="Times New Roman" w:hAnsi="Times New Roman" w:cs="Times New Roman"/>
                  <w:color w:val="1C1C1C"/>
                  <w:sz w:val="24"/>
                  <w:szCs w:val="24"/>
                  <w:shd w:val="clear" w:color="auto" w:fill="FFFFFF"/>
                </w:rPr>
                <w:delText>4</w:delText>
              </w:r>
              <w:r w:rsidR="0092277B" w:rsidDel="000C0DE7">
                <w:rPr>
                  <w:rFonts w:ascii="Times New Roman" w:hAnsi="Times New Roman" w:cs="Times New Roman"/>
                  <w:color w:val="1C1C1C"/>
                  <w:sz w:val="24"/>
                  <w:szCs w:val="24"/>
                  <w:shd w:val="clear" w:color="auto" w:fill="FFFFFF"/>
                </w:rPr>
                <w:delText>6</w:delText>
              </w:r>
            </w:del>
          </w:p>
        </w:tc>
        <w:tc>
          <w:tcPr>
            <w:tcW w:w="2235" w:type="dxa"/>
          </w:tcPr>
          <w:p w14:paraId="78AA7DCA" w14:textId="27B59F23"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ins w:id="48" w:author="Mohammad Nayeem Hasan (mhasan20)" w:date="2025-07-16T01:55:00Z" w16du:dateUtc="2025-07-15T19:55:00Z">
              <w:r w:rsidR="00D43C99">
                <w:rPr>
                  <w:rFonts w:ascii="Times New Roman" w:hAnsi="Times New Roman" w:cs="Times New Roman"/>
                  <w:color w:val="1C1C1C"/>
                  <w:sz w:val="24"/>
                  <w:szCs w:val="24"/>
                  <w:shd w:val="clear" w:color="auto" w:fill="FFFFFF"/>
                </w:rPr>
                <w:t>199</w:t>
              </w:r>
            </w:ins>
            <w:del w:id="49" w:author="Mohammad Nayeem Hasan (mhasan20)" w:date="2025-07-16T01:55:00Z" w16du:dateUtc="2025-07-15T19:55:00Z">
              <w:r w:rsidR="00704426" w:rsidDel="00D43C99">
                <w:rPr>
                  <w:rFonts w:ascii="Times New Roman" w:hAnsi="Times New Roman" w:cs="Times New Roman"/>
                  <w:color w:val="1C1C1C"/>
                  <w:sz w:val="24"/>
                  <w:szCs w:val="24"/>
                  <w:shd w:val="clear" w:color="auto" w:fill="FFFFFF"/>
                </w:rPr>
                <w:delText>258</w:delText>
              </w:r>
            </w:del>
          </w:p>
        </w:tc>
      </w:tr>
      <w:tr w:rsidR="00933BB9" w:rsidRPr="009348FF" w14:paraId="79B7A3B0" w14:textId="77777777" w:rsidTr="001C2050">
        <w:tc>
          <w:tcPr>
            <w:tcW w:w="3235" w:type="dxa"/>
          </w:tcPr>
          <w:p w14:paraId="456C802B" w14:textId="14E02347" w:rsidR="00933BB9" w:rsidRPr="009348FF" w:rsidRDefault="006F1730" w:rsidP="00933BB9">
            <w:pPr>
              <w:jc w:val="both"/>
              <w:rPr>
                <w:rFonts w:ascii="Times New Roman" w:hAnsi="Times New Roman" w:cs="Times New Roman"/>
                <w:color w:val="1C1C1C"/>
                <w:sz w:val="24"/>
                <w:szCs w:val="24"/>
                <w:shd w:val="clear" w:color="auto" w:fill="FFFFFF"/>
              </w:rPr>
            </w:pPr>
            <w:r w:rsidRPr="006F1730">
              <w:rPr>
                <w:rFonts w:ascii="Times New Roman" w:hAnsi="Times New Roman" w:cs="Times New Roman"/>
                <w:color w:val="1C1C1C"/>
                <w:sz w:val="24"/>
                <w:szCs w:val="24"/>
                <w:shd w:val="clear" w:color="auto" w:fill="FFFFFF"/>
              </w:rPr>
              <w:t>Pop</w:t>
            </w:r>
            <w:r>
              <w:rPr>
                <w:rFonts w:ascii="Times New Roman" w:hAnsi="Times New Roman" w:cs="Times New Roman"/>
                <w:color w:val="1C1C1C"/>
                <w:sz w:val="24"/>
                <w:szCs w:val="24"/>
                <w:shd w:val="clear" w:color="auto" w:fill="FFFFFF"/>
              </w:rPr>
              <w:t>ulation D</w:t>
            </w:r>
            <w:r w:rsidRPr="006F1730">
              <w:rPr>
                <w:rFonts w:ascii="Times New Roman" w:hAnsi="Times New Roman" w:cs="Times New Roman"/>
                <w:color w:val="1C1C1C"/>
                <w:sz w:val="24"/>
                <w:szCs w:val="24"/>
                <w:shd w:val="clear" w:color="auto" w:fill="FFFFFF"/>
              </w:rPr>
              <w:t>ensity</w:t>
            </w:r>
          </w:p>
        </w:tc>
        <w:tc>
          <w:tcPr>
            <w:tcW w:w="1645" w:type="dxa"/>
          </w:tcPr>
          <w:p w14:paraId="6E7DDCC4" w14:textId="2207BA1F" w:rsidR="00933BB9" w:rsidRPr="009348FF" w:rsidRDefault="00F26A52" w:rsidP="00933BB9">
            <w:pPr>
              <w:jc w:val="both"/>
              <w:rPr>
                <w:rFonts w:ascii="Times New Roman" w:hAnsi="Times New Roman" w:cs="Times New Roman"/>
                <w:color w:val="1C1C1C"/>
                <w:sz w:val="24"/>
                <w:szCs w:val="24"/>
                <w:shd w:val="clear" w:color="auto" w:fill="FFFFFF"/>
              </w:rPr>
            </w:pPr>
            <w:ins w:id="50" w:author="Mohammad Nayeem Hasan (mhasan20)" w:date="2025-07-16T01:56:00Z" w16du:dateUtc="2025-07-15T19:56:00Z">
              <w:r>
                <w:rPr>
                  <w:rFonts w:ascii="Times New Roman" w:hAnsi="Times New Roman" w:cs="Times New Roman"/>
                  <w:color w:val="1C1C1C"/>
                  <w:sz w:val="24"/>
                  <w:szCs w:val="24"/>
                  <w:shd w:val="clear" w:color="auto" w:fill="FFFFFF"/>
                </w:rPr>
                <w:t>2.30</w:t>
              </w:r>
            </w:ins>
            <w:del w:id="51" w:author="Mohammad Nayeem Hasan (mhasan20)" w:date="2025-07-16T01:56:00Z" w16du:dateUtc="2025-07-15T19:56:00Z">
              <w:r w:rsidR="007130A2" w:rsidDel="00F26A52">
                <w:rPr>
                  <w:rFonts w:ascii="Times New Roman" w:hAnsi="Times New Roman" w:cs="Times New Roman"/>
                  <w:color w:val="1C1C1C"/>
                  <w:sz w:val="24"/>
                  <w:szCs w:val="24"/>
                  <w:shd w:val="clear" w:color="auto" w:fill="FFFFFF"/>
                </w:rPr>
                <w:delText>0.97</w:delText>
              </w:r>
            </w:del>
          </w:p>
        </w:tc>
        <w:tc>
          <w:tcPr>
            <w:tcW w:w="2235" w:type="dxa"/>
          </w:tcPr>
          <w:p w14:paraId="6D8B41AA" w14:textId="59361863" w:rsidR="00933BB9" w:rsidRPr="009348FF" w:rsidRDefault="000C0DE7" w:rsidP="00933BB9">
            <w:pPr>
              <w:jc w:val="both"/>
              <w:rPr>
                <w:rFonts w:ascii="Times New Roman" w:hAnsi="Times New Roman" w:cs="Times New Roman"/>
                <w:color w:val="1C1C1C"/>
                <w:sz w:val="24"/>
                <w:szCs w:val="24"/>
                <w:shd w:val="clear" w:color="auto" w:fill="FFFFFF"/>
              </w:rPr>
            </w:pPr>
            <w:ins w:id="52" w:author="Mohammad Nayeem Hasan (mhasan20)" w:date="2025-07-16T01:57:00Z" w16du:dateUtc="2025-07-15T19:57:00Z">
              <w:r>
                <w:rPr>
                  <w:rFonts w:ascii="Times New Roman" w:hAnsi="Times New Roman" w:cs="Times New Roman"/>
                  <w:color w:val="1C1C1C"/>
                  <w:sz w:val="24"/>
                  <w:szCs w:val="24"/>
                  <w:shd w:val="clear" w:color="auto" w:fill="FFFFFF"/>
                </w:rPr>
                <w:t>1.26</w:t>
              </w:r>
            </w:ins>
            <w:del w:id="53" w:author="Mohammad Nayeem Hasan (mhasan20)" w:date="2025-07-16T01:57:00Z" w16du:dateUtc="2025-07-15T19:57:00Z">
              <w:r w:rsidR="006C00B5" w:rsidRPr="006C00B5" w:rsidDel="000C0DE7">
                <w:rPr>
                  <w:rFonts w:ascii="Times New Roman" w:hAnsi="Times New Roman" w:cs="Times New Roman"/>
                  <w:color w:val="1C1C1C"/>
                  <w:sz w:val="24"/>
                  <w:szCs w:val="24"/>
                  <w:shd w:val="clear" w:color="auto" w:fill="FFFFFF"/>
                </w:rPr>
                <w:delText>0.8</w:delText>
              </w:r>
              <w:r w:rsidR="0092277B" w:rsidDel="000C0DE7">
                <w:rPr>
                  <w:rFonts w:ascii="Times New Roman" w:hAnsi="Times New Roman" w:cs="Times New Roman"/>
                  <w:color w:val="1C1C1C"/>
                  <w:sz w:val="24"/>
                  <w:szCs w:val="24"/>
                  <w:shd w:val="clear" w:color="auto" w:fill="FFFFFF"/>
                </w:rPr>
                <w:delText>1</w:delText>
              </w:r>
            </w:del>
            <w:r w:rsidR="004D1838">
              <w:rPr>
                <w:rFonts w:ascii="Times New Roman" w:hAnsi="Times New Roman" w:cs="Times New Roman"/>
                <w:color w:val="1C1C1C"/>
                <w:sz w:val="24"/>
                <w:szCs w:val="24"/>
                <w:shd w:val="clear" w:color="auto" w:fill="FFFFFF"/>
              </w:rPr>
              <w:t xml:space="preserve"> </w:t>
            </w:r>
            <w:del w:id="54" w:author="Mohammad Nayeem Hasan (mhasan20)" w:date="2025-07-16T01:57:00Z" w16du:dateUtc="2025-07-15T19:57:00Z">
              <w:r w:rsidR="004D1838" w:rsidDel="000C0DE7">
                <w:rPr>
                  <w:rFonts w:ascii="Times New Roman" w:hAnsi="Times New Roman" w:cs="Times New Roman"/>
                  <w:color w:val="1C1C1C"/>
                  <w:sz w:val="24"/>
                  <w:szCs w:val="24"/>
                  <w:shd w:val="clear" w:color="auto" w:fill="FFFFFF"/>
                </w:rPr>
                <w:delText>-</w:delText>
              </w:r>
            </w:del>
            <w:ins w:id="55" w:author="Mohammad Nayeem Hasan (mhasan20)" w:date="2025-07-16T01:57:00Z" w16du:dateUtc="2025-07-15T19:57:00Z">
              <w:r>
                <w:rPr>
                  <w:rFonts w:ascii="Times New Roman" w:hAnsi="Times New Roman" w:cs="Times New Roman"/>
                  <w:color w:val="1C1C1C"/>
                  <w:sz w:val="24"/>
                  <w:szCs w:val="24"/>
                  <w:shd w:val="clear" w:color="auto" w:fill="FFFFFF"/>
                </w:rPr>
                <w:t>–</w:t>
              </w:r>
            </w:ins>
            <w:r w:rsidR="004D1838">
              <w:rPr>
                <w:rFonts w:ascii="Times New Roman" w:hAnsi="Times New Roman" w:cs="Times New Roman"/>
                <w:color w:val="1C1C1C"/>
                <w:sz w:val="24"/>
                <w:szCs w:val="24"/>
                <w:shd w:val="clear" w:color="auto" w:fill="FFFFFF"/>
              </w:rPr>
              <w:t xml:space="preserve"> </w:t>
            </w:r>
            <w:ins w:id="56" w:author="Mohammad Nayeem Hasan (mhasan20)" w:date="2025-07-16T01:57:00Z" w16du:dateUtc="2025-07-15T19:57:00Z">
              <w:r>
                <w:rPr>
                  <w:rFonts w:ascii="Times New Roman" w:hAnsi="Times New Roman" w:cs="Times New Roman"/>
                  <w:color w:val="1C1C1C"/>
                  <w:sz w:val="24"/>
                  <w:szCs w:val="24"/>
                  <w:shd w:val="clear" w:color="auto" w:fill="FFFFFF"/>
                </w:rPr>
                <w:t>4.20</w:t>
              </w:r>
            </w:ins>
            <w:del w:id="57" w:author="Mohammad Nayeem Hasan (mhasan20)" w:date="2025-07-16T01:57:00Z" w16du:dateUtc="2025-07-15T19:57:00Z">
              <w:r w:rsidR="006C00B5" w:rsidRPr="006C00B5" w:rsidDel="000C0DE7">
                <w:rPr>
                  <w:rFonts w:ascii="Times New Roman" w:hAnsi="Times New Roman" w:cs="Times New Roman"/>
                  <w:color w:val="1C1C1C"/>
                  <w:sz w:val="24"/>
                  <w:szCs w:val="24"/>
                  <w:shd w:val="clear" w:color="auto" w:fill="FFFFFF"/>
                </w:rPr>
                <w:delText>1.</w:delText>
              </w:r>
              <w:r w:rsidR="0092277B" w:rsidDel="000C0DE7">
                <w:rPr>
                  <w:rFonts w:ascii="Times New Roman" w:hAnsi="Times New Roman" w:cs="Times New Roman"/>
                  <w:color w:val="1C1C1C"/>
                  <w:sz w:val="24"/>
                  <w:szCs w:val="24"/>
                  <w:shd w:val="clear" w:color="auto" w:fill="FFFFFF"/>
                </w:rPr>
                <w:delText>1</w:delText>
              </w:r>
              <w:r w:rsidR="006C00B5" w:rsidRPr="006C00B5" w:rsidDel="000C0DE7">
                <w:rPr>
                  <w:rFonts w:ascii="Times New Roman" w:hAnsi="Times New Roman" w:cs="Times New Roman"/>
                  <w:color w:val="1C1C1C"/>
                  <w:sz w:val="24"/>
                  <w:szCs w:val="24"/>
                  <w:shd w:val="clear" w:color="auto" w:fill="FFFFFF"/>
                </w:rPr>
                <w:delText>8</w:delText>
              </w:r>
            </w:del>
          </w:p>
        </w:tc>
        <w:tc>
          <w:tcPr>
            <w:tcW w:w="2235" w:type="dxa"/>
          </w:tcPr>
          <w:p w14:paraId="1262F758" w14:textId="2FB5A6A9"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ins w:id="58" w:author="Mohammad Nayeem Hasan (mhasan20)" w:date="2025-07-16T01:56:00Z" w16du:dateUtc="2025-07-15T19:56:00Z">
              <w:r w:rsidR="00D43C99">
                <w:rPr>
                  <w:rFonts w:ascii="Times New Roman" w:hAnsi="Times New Roman" w:cs="Times New Roman"/>
                  <w:color w:val="1C1C1C"/>
                  <w:sz w:val="24"/>
                  <w:szCs w:val="24"/>
                  <w:shd w:val="clear" w:color="auto" w:fill="FFFFFF"/>
                </w:rPr>
                <w:t>007</w:t>
              </w:r>
            </w:ins>
            <w:del w:id="59" w:author="Mohammad Nayeem Hasan (mhasan20)" w:date="2025-07-16T01:56:00Z" w16du:dateUtc="2025-07-15T19:56:00Z">
              <w:r w:rsidR="00704426" w:rsidDel="00D43C99">
                <w:rPr>
                  <w:rFonts w:ascii="Times New Roman" w:hAnsi="Times New Roman" w:cs="Times New Roman"/>
                  <w:color w:val="1C1C1C"/>
                  <w:sz w:val="24"/>
                  <w:szCs w:val="24"/>
                  <w:shd w:val="clear" w:color="auto" w:fill="FFFFFF"/>
                </w:rPr>
                <w:delText>792</w:delText>
              </w:r>
            </w:del>
          </w:p>
        </w:tc>
      </w:tr>
      <w:tr w:rsidR="00933BB9" w:rsidRPr="009348FF" w14:paraId="5427A7FF" w14:textId="77777777" w:rsidTr="001C2050">
        <w:tc>
          <w:tcPr>
            <w:tcW w:w="3235" w:type="dxa"/>
          </w:tcPr>
          <w:p w14:paraId="150F8409" w14:textId="35CFC04B" w:rsidR="00933BB9" w:rsidRPr="009348FF" w:rsidRDefault="006F1730" w:rsidP="00933BB9">
            <w:pPr>
              <w:jc w:val="both"/>
              <w:rPr>
                <w:rFonts w:ascii="Times New Roman" w:hAnsi="Times New Roman" w:cs="Times New Roman"/>
                <w:color w:val="1C1C1C"/>
                <w:sz w:val="24"/>
                <w:szCs w:val="24"/>
                <w:shd w:val="clear" w:color="auto" w:fill="FFFFFF"/>
              </w:rPr>
            </w:pPr>
            <w:r w:rsidRPr="006F1730">
              <w:rPr>
                <w:rFonts w:ascii="Times New Roman" w:hAnsi="Times New Roman" w:cs="Times New Roman"/>
                <w:color w:val="1C1C1C"/>
                <w:sz w:val="24"/>
                <w:szCs w:val="24"/>
                <w:shd w:val="clear" w:color="auto" w:fill="FFFFFF"/>
              </w:rPr>
              <w:t>Diabetes</w:t>
            </w:r>
            <w:r>
              <w:rPr>
                <w:rFonts w:ascii="Times New Roman" w:hAnsi="Times New Roman" w:cs="Times New Roman"/>
                <w:color w:val="1C1C1C"/>
                <w:sz w:val="24"/>
                <w:szCs w:val="24"/>
                <w:shd w:val="clear" w:color="auto" w:fill="FFFFFF"/>
              </w:rPr>
              <w:t xml:space="preserve"> (%)</w:t>
            </w:r>
          </w:p>
        </w:tc>
        <w:tc>
          <w:tcPr>
            <w:tcW w:w="1645" w:type="dxa"/>
          </w:tcPr>
          <w:p w14:paraId="0F4912BB" w14:textId="0461BF92" w:rsidR="00933BB9" w:rsidRPr="009348FF" w:rsidRDefault="00F26A52" w:rsidP="00933BB9">
            <w:pPr>
              <w:jc w:val="both"/>
              <w:rPr>
                <w:rFonts w:ascii="Times New Roman" w:hAnsi="Times New Roman" w:cs="Times New Roman"/>
                <w:color w:val="1C1C1C"/>
                <w:sz w:val="24"/>
                <w:szCs w:val="24"/>
                <w:shd w:val="clear" w:color="auto" w:fill="FFFFFF"/>
              </w:rPr>
            </w:pPr>
            <w:ins w:id="60" w:author="Mohammad Nayeem Hasan (mhasan20)" w:date="2025-07-16T01:56:00Z" w16du:dateUtc="2025-07-15T19:56:00Z">
              <w:r>
                <w:rPr>
                  <w:rFonts w:ascii="Times New Roman" w:hAnsi="Times New Roman" w:cs="Times New Roman"/>
                  <w:color w:val="1C1C1C"/>
                  <w:sz w:val="24"/>
                  <w:szCs w:val="24"/>
                  <w:shd w:val="clear" w:color="auto" w:fill="FFFFFF"/>
                </w:rPr>
                <w:t>0.83</w:t>
              </w:r>
            </w:ins>
            <w:del w:id="61" w:author="Mohammad Nayeem Hasan (mhasan20)" w:date="2025-07-16T01:56:00Z" w16du:dateUtc="2025-07-15T19:56:00Z">
              <w:r w:rsidR="007130A2" w:rsidDel="00F26A52">
                <w:rPr>
                  <w:rFonts w:ascii="Times New Roman" w:hAnsi="Times New Roman" w:cs="Times New Roman"/>
                  <w:color w:val="1C1C1C"/>
                  <w:sz w:val="24"/>
                  <w:szCs w:val="24"/>
                  <w:shd w:val="clear" w:color="auto" w:fill="FFFFFF"/>
                </w:rPr>
                <w:delText>1.06</w:delText>
              </w:r>
            </w:del>
          </w:p>
        </w:tc>
        <w:tc>
          <w:tcPr>
            <w:tcW w:w="2235" w:type="dxa"/>
          </w:tcPr>
          <w:p w14:paraId="01605206" w14:textId="68E62405"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w:t>
            </w:r>
            <w:ins w:id="62" w:author="Mohammad Nayeem Hasan (mhasan20)" w:date="2025-07-16T01:57:00Z" w16du:dateUtc="2025-07-15T19:57:00Z">
              <w:r w:rsidR="000C0DE7">
                <w:rPr>
                  <w:rFonts w:ascii="Times New Roman" w:hAnsi="Times New Roman" w:cs="Times New Roman"/>
                  <w:color w:val="1C1C1C"/>
                  <w:sz w:val="24"/>
                  <w:szCs w:val="24"/>
                  <w:shd w:val="clear" w:color="auto" w:fill="FFFFFF"/>
                </w:rPr>
                <w:t>65</w:t>
              </w:r>
            </w:ins>
            <w:del w:id="63" w:author="Mohammad Nayeem Hasan (mhasan20)" w:date="2025-07-16T01:57:00Z" w16du:dateUtc="2025-07-15T19:57:00Z">
              <w:r w:rsidRPr="006C00B5" w:rsidDel="000C0DE7">
                <w:rPr>
                  <w:rFonts w:ascii="Times New Roman" w:hAnsi="Times New Roman" w:cs="Times New Roman"/>
                  <w:color w:val="1C1C1C"/>
                  <w:sz w:val="24"/>
                  <w:szCs w:val="24"/>
                  <w:shd w:val="clear" w:color="auto" w:fill="FFFFFF"/>
                </w:rPr>
                <w:delText>8</w:delText>
              </w:r>
              <w:r w:rsidR="0092277B" w:rsidDel="000C0DE7">
                <w:rPr>
                  <w:rFonts w:ascii="Times New Roman" w:hAnsi="Times New Roman" w:cs="Times New Roman"/>
                  <w:color w:val="1C1C1C"/>
                  <w:sz w:val="24"/>
                  <w:szCs w:val="24"/>
                  <w:shd w:val="clear" w:color="auto" w:fill="FFFFFF"/>
                </w:rPr>
                <w:delText>9</w:delText>
              </w:r>
            </w:del>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1.</w:t>
            </w:r>
            <w:ins w:id="64" w:author="Mohammad Nayeem Hasan (mhasan20)" w:date="2025-07-16T01:58:00Z" w16du:dateUtc="2025-07-15T19:58:00Z">
              <w:r w:rsidR="000C0DE7">
                <w:rPr>
                  <w:rFonts w:ascii="Times New Roman" w:hAnsi="Times New Roman" w:cs="Times New Roman"/>
                  <w:color w:val="1C1C1C"/>
                  <w:sz w:val="24"/>
                  <w:szCs w:val="24"/>
                  <w:shd w:val="clear" w:color="auto" w:fill="FFFFFF"/>
                </w:rPr>
                <w:t>06</w:t>
              </w:r>
            </w:ins>
            <w:del w:id="65" w:author="Mohammad Nayeem Hasan (mhasan20)" w:date="2025-07-16T01:58:00Z" w16du:dateUtc="2025-07-15T19:58:00Z">
              <w:r w:rsidR="0092277B" w:rsidDel="000C0DE7">
                <w:rPr>
                  <w:rFonts w:ascii="Times New Roman" w:hAnsi="Times New Roman" w:cs="Times New Roman"/>
                  <w:color w:val="1C1C1C"/>
                  <w:sz w:val="24"/>
                  <w:szCs w:val="24"/>
                  <w:shd w:val="clear" w:color="auto" w:fill="FFFFFF"/>
                </w:rPr>
                <w:delText>27</w:delText>
              </w:r>
            </w:del>
          </w:p>
        </w:tc>
        <w:tc>
          <w:tcPr>
            <w:tcW w:w="2235" w:type="dxa"/>
          </w:tcPr>
          <w:p w14:paraId="67376B99" w14:textId="0D41DA12"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ins w:id="66" w:author="Mohammad Nayeem Hasan (mhasan20)" w:date="2025-07-16T01:56:00Z" w16du:dateUtc="2025-07-15T19:56:00Z">
              <w:r w:rsidR="00D43C99">
                <w:rPr>
                  <w:rFonts w:ascii="Times New Roman" w:hAnsi="Times New Roman" w:cs="Times New Roman"/>
                  <w:color w:val="1C1C1C"/>
                  <w:sz w:val="24"/>
                  <w:szCs w:val="24"/>
                  <w:shd w:val="clear" w:color="auto" w:fill="FFFFFF"/>
                </w:rPr>
                <w:t>136</w:t>
              </w:r>
            </w:ins>
            <w:del w:id="67" w:author="Mohammad Nayeem Hasan (mhasan20)" w:date="2025-07-16T01:56:00Z" w16du:dateUtc="2025-07-15T19:56:00Z">
              <w:r w:rsidR="00704426" w:rsidDel="00D43C99">
                <w:rPr>
                  <w:rFonts w:ascii="Times New Roman" w:hAnsi="Times New Roman" w:cs="Times New Roman"/>
                  <w:color w:val="1C1C1C"/>
                  <w:sz w:val="24"/>
                  <w:szCs w:val="24"/>
                  <w:shd w:val="clear" w:color="auto" w:fill="FFFFFF"/>
                </w:rPr>
                <w:delText>505</w:delText>
              </w:r>
            </w:del>
          </w:p>
        </w:tc>
      </w:tr>
      <w:tr w:rsidR="00933BB9" w:rsidRPr="009348FF" w14:paraId="5434A27C" w14:textId="77777777" w:rsidTr="001C2050">
        <w:tc>
          <w:tcPr>
            <w:tcW w:w="3235" w:type="dxa"/>
          </w:tcPr>
          <w:p w14:paraId="1064B7A8" w14:textId="12D9E3A4" w:rsidR="00933BB9" w:rsidRPr="009348FF" w:rsidRDefault="006F1730" w:rsidP="00933BB9">
            <w:pPr>
              <w:jc w:val="both"/>
              <w:rPr>
                <w:rFonts w:ascii="Times New Roman" w:hAnsi="Times New Roman" w:cs="Times New Roman"/>
                <w:color w:val="1C1C1C"/>
                <w:sz w:val="24"/>
                <w:szCs w:val="24"/>
                <w:shd w:val="clear" w:color="auto" w:fill="FFFFFF"/>
              </w:rPr>
            </w:pPr>
            <w:r w:rsidRPr="006F1730">
              <w:rPr>
                <w:rFonts w:ascii="Times New Roman" w:hAnsi="Times New Roman" w:cs="Times New Roman"/>
                <w:color w:val="1C1C1C"/>
                <w:sz w:val="24"/>
                <w:szCs w:val="24"/>
                <w:shd w:val="clear" w:color="auto" w:fill="FFFFFF"/>
              </w:rPr>
              <w:t>Hypertension</w:t>
            </w:r>
            <w:r>
              <w:rPr>
                <w:rFonts w:ascii="Times New Roman" w:hAnsi="Times New Roman" w:cs="Times New Roman"/>
                <w:color w:val="1C1C1C"/>
                <w:sz w:val="24"/>
                <w:szCs w:val="24"/>
                <w:shd w:val="clear" w:color="auto" w:fill="FFFFFF"/>
              </w:rPr>
              <w:t xml:space="preserve"> (%)</w:t>
            </w:r>
          </w:p>
        </w:tc>
        <w:tc>
          <w:tcPr>
            <w:tcW w:w="1645" w:type="dxa"/>
          </w:tcPr>
          <w:p w14:paraId="02E66F98" w14:textId="52C5B96D"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1</w:t>
            </w:r>
            <w:ins w:id="68" w:author="Mohammad Nayeem Hasan (mhasan20)" w:date="2025-07-16T01:56:00Z" w16du:dateUtc="2025-07-15T19:56:00Z">
              <w:r w:rsidR="00F26A52">
                <w:rPr>
                  <w:rFonts w:ascii="Times New Roman" w:hAnsi="Times New Roman" w:cs="Times New Roman"/>
                  <w:color w:val="1C1C1C"/>
                  <w:sz w:val="24"/>
                  <w:szCs w:val="24"/>
                  <w:shd w:val="clear" w:color="auto" w:fill="FFFFFF"/>
                </w:rPr>
                <w:t>.51</w:t>
              </w:r>
            </w:ins>
            <w:del w:id="69" w:author="Mohammad Nayeem Hasan (mhasan20)" w:date="2025-07-16T01:56:00Z" w16du:dateUtc="2025-07-15T19:56:00Z">
              <w:r w:rsidRPr="009C59EA" w:rsidDel="00F26A52">
                <w:rPr>
                  <w:rFonts w:ascii="Times New Roman" w:hAnsi="Times New Roman" w:cs="Times New Roman"/>
                  <w:color w:val="1C1C1C"/>
                  <w:sz w:val="24"/>
                  <w:szCs w:val="24"/>
                  <w:shd w:val="clear" w:color="auto" w:fill="FFFFFF"/>
                </w:rPr>
                <w:delText>.</w:delText>
              </w:r>
              <w:r w:rsidR="007130A2" w:rsidDel="00F26A52">
                <w:rPr>
                  <w:rFonts w:ascii="Times New Roman" w:hAnsi="Times New Roman" w:cs="Times New Roman"/>
                  <w:color w:val="1C1C1C"/>
                  <w:sz w:val="24"/>
                  <w:szCs w:val="24"/>
                  <w:shd w:val="clear" w:color="auto" w:fill="FFFFFF"/>
                </w:rPr>
                <w:delText>03</w:delText>
              </w:r>
            </w:del>
          </w:p>
        </w:tc>
        <w:tc>
          <w:tcPr>
            <w:tcW w:w="2235" w:type="dxa"/>
          </w:tcPr>
          <w:p w14:paraId="5D53B93D" w14:textId="053A11B8" w:rsidR="00933BB9" w:rsidRPr="009348FF" w:rsidRDefault="000C0DE7" w:rsidP="00933BB9">
            <w:pPr>
              <w:jc w:val="both"/>
              <w:rPr>
                <w:rFonts w:ascii="Times New Roman" w:hAnsi="Times New Roman" w:cs="Times New Roman"/>
                <w:color w:val="1C1C1C"/>
                <w:sz w:val="24"/>
                <w:szCs w:val="24"/>
                <w:shd w:val="clear" w:color="auto" w:fill="FFFFFF"/>
              </w:rPr>
            </w:pPr>
            <w:ins w:id="70" w:author="Mohammad Nayeem Hasan (mhasan20)" w:date="2025-07-16T01:57:00Z" w16du:dateUtc="2025-07-15T19:57:00Z">
              <w:r>
                <w:rPr>
                  <w:rFonts w:ascii="Times New Roman" w:hAnsi="Times New Roman" w:cs="Times New Roman"/>
                  <w:color w:val="1C1C1C"/>
                  <w:sz w:val="24"/>
                  <w:szCs w:val="24"/>
                  <w:shd w:val="clear" w:color="auto" w:fill="FFFFFF"/>
                </w:rPr>
                <w:t>1.12</w:t>
              </w:r>
            </w:ins>
            <w:del w:id="71" w:author="Mohammad Nayeem Hasan (mhasan20)" w:date="2025-07-16T01:57:00Z" w16du:dateUtc="2025-07-15T19:57:00Z">
              <w:r w:rsidR="006C00B5" w:rsidRPr="006C00B5" w:rsidDel="000C0DE7">
                <w:rPr>
                  <w:rFonts w:ascii="Times New Roman" w:hAnsi="Times New Roman" w:cs="Times New Roman"/>
                  <w:color w:val="1C1C1C"/>
                  <w:sz w:val="24"/>
                  <w:szCs w:val="24"/>
                  <w:shd w:val="clear" w:color="auto" w:fill="FFFFFF"/>
                </w:rPr>
                <w:delText>0.</w:delText>
              </w:r>
              <w:r w:rsidR="0092277B" w:rsidDel="000C0DE7">
                <w:rPr>
                  <w:rFonts w:ascii="Times New Roman" w:hAnsi="Times New Roman" w:cs="Times New Roman"/>
                  <w:color w:val="1C1C1C"/>
                  <w:sz w:val="24"/>
                  <w:szCs w:val="24"/>
                  <w:shd w:val="clear" w:color="auto" w:fill="FFFFFF"/>
                </w:rPr>
                <w:delText>84</w:delText>
              </w:r>
            </w:del>
            <w:r w:rsidR="004D1838">
              <w:rPr>
                <w:rFonts w:ascii="Times New Roman" w:hAnsi="Times New Roman" w:cs="Times New Roman"/>
                <w:color w:val="1C1C1C"/>
                <w:sz w:val="24"/>
                <w:szCs w:val="24"/>
                <w:shd w:val="clear" w:color="auto" w:fill="FFFFFF"/>
              </w:rPr>
              <w:t xml:space="preserve"> </w:t>
            </w:r>
            <w:del w:id="72" w:author="Mohammad Nayeem Hasan (mhasan20)" w:date="2025-07-16T01:58:00Z" w16du:dateUtc="2025-07-15T19:58:00Z">
              <w:r w:rsidR="004D1838" w:rsidDel="000C0DE7">
                <w:rPr>
                  <w:rFonts w:ascii="Times New Roman" w:hAnsi="Times New Roman" w:cs="Times New Roman"/>
                  <w:color w:val="1C1C1C"/>
                  <w:sz w:val="24"/>
                  <w:szCs w:val="24"/>
                  <w:shd w:val="clear" w:color="auto" w:fill="FFFFFF"/>
                </w:rPr>
                <w:delText>-</w:delText>
              </w:r>
            </w:del>
            <w:ins w:id="73" w:author="Mohammad Nayeem Hasan (mhasan20)" w:date="2025-07-16T01:58:00Z" w16du:dateUtc="2025-07-15T19:58:00Z">
              <w:r>
                <w:rPr>
                  <w:rFonts w:ascii="Times New Roman" w:hAnsi="Times New Roman" w:cs="Times New Roman"/>
                  <w:color w:val="1C1C1C"/>
                  <w:sz w:val="24"/>
                  <w:szCs w:val="24"/>
                  <w:shd w:val="clear" w:color="auto" w:fill="FFFFFF"/>
                </w:rPr>
                <w:t>–</w:t>
              </w:r>
            </w:ins>
            <w:r w:rsidR="004D1838">
              <w:rPr>
                <w:rFonts w:ascii="Times New Roman" w:hAnsi="Times New Roman" w:cs="Times New Roman"/>
                <w:color w:val="1C1C1C"/>
                <w:sz w:val="24"/>
                <w:szCs w:val="24"/>
                <w:shd w:val="clear" w:color="auto" w:fill="FFFFFF"/>
              </w:rPr>
              <w:t xml:space="preserve"> </w:t>
            </w:r>
            <w:ins w:id="74" w:author="Mohammad Nayeem Hasan (mhasan20)" w:date="2025-07-16T01:58:00Z" w16du:dateUtc="2025-07-15T19:58:00Z">
              <w:r>
                <w:rPr>
                  <w:rFonts w:ascii="Times New Roman" w:hAnsi="Times New Roman" w:cs="Times New Roman"/>
                  <w:color w:val="1C1C1C"/>
                  <w:sz w:val="24"/>
                  <w:szCs w:val="24"/>
                  <w:shd w:val="clear" w:color="auto" w:fill="FFFFFF"/>
                </w:rPr>
                <w:t>2.03</w:t>
              </w:r>
            </w:ins>
            <w:del w:id="75" w:author="Mohammad Nayeem Hasan (mhasan20)" w:date="2025-07-16T01:58:00Z" w16du:dateUtc="2025-07-15T19:58:00Z">
              <w:r w:rsidR="006C00B5" w:rsidRPr="006C00B5" w:rsidDel="000C0DE7">
                <w:rPr>
                  <w:rFonts w:ascii="Times New Roman" w:hAnsi="Times New Roman" w:cs="Times New Roman"/>
                  <w:color w:val="1C1C1C"/>
                  <w:sz w:val="24"/>
                  <w:szCs w:val="24"/>
                  <w:shd w:val="clear" w:color="auto" w:fill="FFFFFF"/>
                </w:rPr>
                <w:delText>1.</w:delText>
              </w:r>
              <w:r w:rsidR="0092277B" w:rsidDel="000C0DE7">
                <w:rPr>
                  <w:rFonts w:ascii="Times New Roman" w:hAnsi="Times New Roman" w:cs="Times New Roman"/>
                  <w:color w:val="1C1C1C"/>
                  <w:sz w:val="24"/>
                  <w:szCs w:val="24"/>
                  <w:shd w:val="clear" w:color="auto" w:fill="FFFFFF"/>
                </w:rPr>
                <w:delText>2</w:delText>
              </w:r>
              <w:r w:rsidR="006C00B5" w:rsidRPr="006C00B5" w:rsidDel="000C0DE7">
                <w:rPr>
                  <w:rFonts w:ascii="Times New Roman" w:hAnsi="Times New Roman" w:cs="Times New Roman"/>
                  <w:color w:val="1C1C1C"/>
                  <w:sz w:val="24"/>
                  <w:szCs w:val="24"/>
                  <w:shd w:val="clear" w:color="auto" w:fill="FFFFFF"/>
                </w:rPr>
                <w:delText>7</w:delText>
              </w:r>
            </w:del>
          </w:p>
        </w:tc>
        <w:tc>
          <w:tcPr>
            <w:tcW w:w="2235" w:type="dxa"/>
          </w:tcPr>
          <w:p w14:paraId="6FF63AA4" w14:textId="43211673" w:rsidR="00933BB9" w:rsidRPr="009348FF" w:rsidRDefault="00933BB9" w:rsidP="00933BB9">
            <w:pPr>
              <w:jc w:val="both"/>
              <w:rPr>
                <w:rFonts w:ascii="Times New Roman" w:hAnsi="Times New Roman" w:cs="Times New Roman"/>
                <w:color w:val="1C1C1C"/>
                <w:sz w:val="24"/>
                <w:szCs w:val="24"/>
                <w:shd w:val="clear" w:color="auto" w:fill="FFFFFF"/>
              </w:rPr>
            </w:pPr>
            <w:r w:rsidRPr="009348FF">
              <w:rPr>
                <w:rFonts w:ascii="Times New Roman" w:hAnsi="Times New Roman" w:cs="Times New Roman"/>
                <w:color w:val="1C1C1C"/>
                <w:sz w:val="24"/>
                <w:szCs w:val="24"/>
                <w:shd w:val="clear" w:color="auto" w:fill="FFFFFF"/>
              </w:rPr>
              <w:t>0.</w:t>
            </w:r>
            <w:ins w:id="76" w:author="Mohammad Nayeem Hasan (mhasan20)" w:date="2025-07-16T01:56:00Z" w16du:dateUtc="2025-07-15T19:56:00Z">
              <w:r w:rsidR="00D43C99">
                <w:rPr>
                  <w:rFonts w:ascii="Times New Roman" w:hAnsi="Times New Roman" w:cs="Times New Roman"/>
                  <w:color w:val="1C1C1C"/>
                  <w:sz w:val="24"/>
                  <w:szCs w:val="24"/>
                  <w:shd w:val="clear" w:color="auto" w:fill="FFFFFF"/>
                </w:rPr>
                <w:t>006</w:t>
              </w:r>
            </w:ins>
            <w:del w:id="77" w:author="Mohammad Nayeem Hasan (mhasan20)" w:date="2025-07-16T01:56:00Z" w16du:dateUtc="2025-07-15T19:56:00Z">
              <w:r w:rsidR="00704426" w:rsidDel="00D43C99">
                <w:rPr>
                  <w:rFonts w:ascii="Times New Roman" w:hAnsi="Times New Roman" w:cs="Times New Roman"/>
                  <w:color w:val="1C1C1C"/>
                  <w:sz w:val="24"/>
                  <w:szCs w:val="24"/>
                  <w:shd w:val="clear" w:color="auto" w:fill="FFFFFF"/>
                </w:rPr>
                <w:delText>744</w:delText>
              </w:r>
            </w:del>
          </w:p>
        </w:tc>
      </w:tr>
      <w:tr w:rsidR="00933BB9" w:rsidRPr="009348FF" w14:paraId="0FA95467" w14:textId="77777777" w:rsidTr="001C2050">
        <w:tc>
          <w:tcPr>
            <w:tcW w:w="3235" w:type="dxa"/>
          </w:tcPr>
          <w:p w14:paraId="0BDAD132" w14:textId="1299BA5D" w:rsidR="00933BB9" w:rsidRPr="006F1730" w:rsidRDefault="006F1730" w:rsidP="00933BB9">
            <w:pPr>
              <w:jc w:val="both"/>
              <w:rPr>
                <w:rFonts w:ascii="Times New Roman" w:hAnsi="Times New Roman" w:cs="Times New Roman"/>
                <w:color w:val="000000"/>
                <w:sz w:val="24"/>
                <w:szCs w:val="24"/>
              </w:rPr>
            </w:pPr>
            <w:r w:rsidRPr="006F1730">
              <w:rPr>
                <w:rFonts w:ascii="Times New Roman" w:hAnsi="Times New Roman" w:cs="Times New Roman"/>
                <w:color w:val="000000"/>
                <w:sz w:val="24"/>
                <w:szCs w:val="24"/>
              </w:rPr>
              <w:t>GDP</w:t>
            </w:r>
            <w:r>
              <w:rPr>
                <w:rFonts w:ascii="Times New Roman" w:hAnsi="Times New Roman" w:cs="Times New Roman"/>
                <w:color w:val="000000"/>
                <w:sz w:val="24"/>
                <w:szCs w:val="24"/>
              </w:rPr>
              <w:t xml:space="preserve"> </w:t>
            </w:r>
            <w:ins w:id="78" w:author="Mohammad Nayeem Hasan (mhasan20)" w:date="2025-07-16T02:00:00Z" w16du:dateUtc="2025-07-15T20:00:00Z">
              <w:r w:rsidR="00BA0BED">
                <w:rPr>
                  <w:rFonts w:ascii="Times New Roman" w:hAnsi="Times New Roman" w:cs="Times New Roman"/>
                  <w:color w:val="000000"/>
                  <w:sz w:val="24"/>
                  <w:szCs w:val="24"/>
                </w:rPr>
                <w:t xml:space="preserve">Per capita </w:t>
              </w:r>
            </w:ins>
            <w:r>
              <w:rPr>
                <w:rFonts w:ascii="Times New Roman" w:hAnsi="Times New Roman" w:cs="Times New Roman"/>
                <w:color w:val="000000"/>
                <w:sz w:val="24"/>
                <w:szCs w:val="24"/>
              </w:rPr>
              <w:t>(</w:t>
            </w:r>
            <w:r w:rsidR="00193C2E">
              <w:rPr>
                <w:rFonts w:ascii="Times New Roman" w:hAnsi="Times New Roman" w:cs="Times New Roman"/>
                <w:color w:val="000000"/>
                <w:sz w:val="24"/>
                <w:szCs w:val="24"/>
              </w:rPr>
              <w:t>$)</w:t>
            </w:r>
          </w:p>
        </w:tc>
        <w:tc>
          <w:tcPr>
            <w:tcW w:w="1645" w:type="dxa"/>
          </w:tcPr>
          <w:p w14:paraId="64981E7D" w14:textId="47674971" w:rsidR="00933BB9" w:rsidRPr="009348FF" w:rsidRDefault="009C59EA" w:rsidP="00933BB9">
            <w:pPr>
              <w:jc w:val="both"/>
              <w:rPr>
                <w:rFonts w:ascii="Times New Roman" w:hAnsi="Times New Roman" w:cs="Times New Roman"/>
                <w:color w:val="1C1C1C"/>
                <w:sz w:val="24"/>
                <w:szCs w:val="24"/>
                <w:shd w:val="clear" w:color="auto" w:fill="FFFFFF"/>
              </w:rPr>
            </w:pPr>
            <w:r w:rsidRPr="009C59EA">
              <w:rPr>
                <w:rFonts w:ascii="Times New Roman" w:hAnsi="Times New Roman" w:cs="Times New Roman"/>
                <w:color w:val="1C1C1C"/>
                <w:sz w:val="24"/>
                <w:szCs w:val="24"/>
                <w:shd w:val="clear" w:color="auto" w:fill="FFFFFF"/>
              </w:rPr>
              <w:t>0.</w:t>
            </w:r>
            <w:ins w:id="79" w:author="Mohammad Nayeem Hasan (mhasan20)" w:date="2025-07-16T01:57:00Z" w16du:dateUtc="2025-07-15T19:57:00Z">
              <w:r w:rsidR="00F26A52">
                <w:rPr>
                  <w:rFonts w:ascii="Times New Roman" w:hAnsi="Times New Roman" w:cs="Times New Roman"/>
                  <w:color w:val="1C1C1C"/>
                  <w:sz w:val="24"/>
                  <w:szCs w:val="24"/>
                  <w:shd w:val="clear" w:color="auto" w:fill="FFFFFF"/>
                </w:rPr>
                <w:t>38</w:t>
              </w:r>
            </w:ins>
            <w:del w:id="80" w:author="Mohammad Nayeem Hasan (mhasan20)" w:date="2025-07-16T01:56:00Z" w16du:dateUtc="2025-07-15T19:56:00Z">
              <w:r w:rsidRPr="009C59EA" w:rsidDel="00F26A52">
                <w:rPr>
                  <w:rFonts w:ascii="Times New Roman" w:hAnsi="Times New Roman" w:cs="Times New Roman"/>
                  <w:color w:val="1C1C1C"/>
                  <w:sz w:val="24"/>
                  <w:szCs w:val="24"/>
                  <w:shd w:val="clear" w:color="auto" w:fill="FFFFFF"/>
                </w:rPr>
                <w:delText>6</w:delText>
              </w:r>
              <w:r w:rsidR="007130A2" w:rsidDel="00F26A52">
                <w:rPr>
                  <w:rFonts w:ascii="Times New Roman" w:hAnsi="Times New Roman" w:cs="Times New Roman"/>
                  <w:color w:val="1C1C1C"/>
                  <w:sz w:val="24"/>
                  <w:szCs w:val="24"/>
                  <w:shd w:val="clear" w:color="auto" w:fill="FFFFFF"/>
                </w:rPr>
                <w:delText>5</w:delText>
              </w:r>
            </w:del>
          </w:p>
        </w:tc>
        <w:tc>
          <w:tcPr>
            <w:tcW w:w="2235" w:type="dxa"/>
          </w:tcPr>
          <w:p w14:paraId="3AD68B82" w14:textId="26A7600A" w:rsidR="00933BB9" w:rsidRPr="009348FF" w:rsidRDefault="006C00B5" w:rsidP="00933BB9">
            <w:pPr>
              <w:jc w:val="both"/>
              <w:rPr>
                <w:rFonts w:ascii="Times New Roman" w:hAnsi="Times New Roman" w:cs="Times New Roman"/>
                <w:color w:val="1C1C1C"/>
                <w:sz w:val="24"/>
                <w:szCs w:val="24"/>
                <w:shd w:val="clear" w:color="auto" w:fill="FFFFFF"/>
              </w:rPr>
            </w:pPr>
            <w:r w:rsidRPr="006C00B5">
              <w:rPr>
                <w:rFonts w:ascii="Times New Roman" w:hAnsi="Times New Roman" w:cs="Times New Roman"/>
                <w:color w:val="1C1C1C"/>
                <w:sz w:val="24"/>
                <w:szCs w:val="24"/>
                <w:shd w:val="clear" w:color="auto" w:fill="FFFFFF"/>
              </w:rPr>
              <w:t>0.</w:t>
            </w:r>
            <w:ins w:id="81" w:author="Mohammad Nayeem Hasan (mhasan20)" w:date="2025-07-16T01:57:00Z" w16du:dateUtc="2025-07-15T19:57:00Z">
              <w:r w:rsidR="000C0DE7">
                <w:rPr>
                  <w:rFonts w:ascii="Times New Roman" w:hAnsi="Times New Roman" w:cs="Times New Roman"/>
                  <w:color w:val="1C1C1C"/>
                  <w:sz w:val="24"/>
                  <w:szCs w:val="24"/>
                  <w:shd w:val="clear" w:color="auto" w:fill="FFFFFF"/>
                </w:rPr>
                <w:t>21</w:t>
              </w:r>
            </w:ins>
            <w:del w:id="82" w:author="Mohammad Nayeem Hasan (mhasan20)" w:date="2025-07-16T01:57:00Z" w16du:dateUtc="2025-07-15T19:57:00Z">
              <w:r w:rsidR="0092277B" w:rsidDel="000C0DE7">
                <w:rPr>
                  <w:rFonts w:ascii="Times New Roman" w:hAnsi="Times New Roman" w:cs="Times New Roman"/>
                  <w:color w:val="1C1C1C"/>
                  <w:sz w:val="24"/>
                  <w:szCs w:val="24"/>
                  <w:shd w:val="clear" w:color="auto" w:fill="FFFFFF"/>
                </w:rPr>
                <w:delText>55</w:delText>
              </w:r>
            </w:del>
            <w:r w:rsidR="004D1838">
              <w:rPr>
                <w:rFonts w:ascii="Times New Roman" w:hAnsi="Times New Roman" w:cs="Times New Roman"/>
                <w:color w:val="1C1C1C"/>
                <w:sz w:val="24"/>
                <w:szCs w:val="24"/>
                <w:shd w:val="clear" w:color="auto" w:fill="FFFFFF"/>
              </w:rPr>
              <w:t xml:space="preserve"> - </w:t>
            </w:r>
            <w:r w:rsidRPr="006C00B5">
              <w:rPr>
                <w:rFonts w:ascii="Times New Roman" w:hAnsi="Times New Roman" w:cs="Times New Roman"/>
                <w:color w:val="1C1C1C"/>
                <w:sz w:val="24"/>
                <w:szCs w:val="24"/>
                <w:shd w:val="clear" w:color="auto" w:fill="FFFFFF"/>
              </w:rPr>
              <w:t>0.</w:t>
            </w:r>
            <w:r w:rsidR="0092277B">
              <w:rPr>
                <w:rFonts w:ascii="Times New Roman" w:hAnsi="Times New Roman" w:cs="Times New Roman"/>
                <w:color w:val="1C1C1C"/>
                <w:sz w:val="24"/>
                <w:szCs w:val="24"/>
                <w:shd w:val="clear" w:color="auto" w:fill="FFFFFF"/>
              </w:rPr>
              <w:t>7</w:t>
            </w:r>
            <w:ins w:id="83" w:author="Mohammad Nayeem Hasan (mhasan20)" w:date="2025-07-16T01:58:00Z" w16du:dateUtc="2025-07-15T19:58:00Z">
              <w:r w:rsidR="000C0DE7">
                <w:rPr>
                  <w:rFonts w:ascii="Times New Roman" w:hAnsi="Times New Roman" w:cs="Times New Roman"/>
                  <w:color w:val="1C1C1C"/>
                  <w:sz w:val="24"/>
                  <w:szCs w:val="24"/>
                  <w:shd w:val="clear" w:color="auto" w:fill="FFFFFF"/>
                </w:rPr>
                <w:t>0</w:t>
              </w:r>
            </w:ins>
            <w:del w:id="84" w:author="Mohammad Nayeem Hasan (mhasan20)" w:date="2025-07-16T01:58:00Z" w16du:dateUtc="2025-07-15T19:58:00Z">
              <w:r w:rsidR="0092277B" w:rsidDel="000C0DE7">
                <w:rPr>
                  <w:rFonts w:ascii="Times New Roman" w:hAnsi="Times New Roman" w:cs="Times New Roman"/>
                  <w:color w:val="1C1C1C"/>
                  <w:sz w:val="24"/>
                  <w:szCs w:val="24"/>
                  <w:shd w:val="clear" w:color="auto" w:fill="FFFFFF"/>
                </w:rPr>
                <w:delText>8</w:delText>
              </w:r>
            </w:del>
          </w:p>
        </w:tc>
        <w:tc>
          <w:tcPr>
            <w:tcW w:w="2235" w:type="dxa"/>
          </w:tcPr>
          <w:p w14:paraId="53B2DBDB" w14:textId="023F334B" w:rsidR="00933BB9" w:rsidRPr="009348FF" w:rsidRDefault="00933BB9" w:rsidP="00933BB9">
            <w:pPr>
              <w:jc w:val="both"/>
              <w:rPr>
                <w:rFonts w:ascii="Times New Roman" w:hAnsi="Times New Roman" w:cs="Times New Roman"/>
                <w:color w:val="1C1C1C"/>
                <w:sz w:val="24"/>
                <w:szCs w:val="24"/>
                <w:shd w:val="clear" w:color="auto" w:fill="FFFFFF"/>
              </w:rPr>
            </w:pPr>
            <w:del w:id="85" w:author="Mohammad Nayeem Hasan (mhasan20)" w:date="2025-07-16T01:56:00Z" w16du:dateUtc="2025-07-15T19:56:00Z">
              <w:r w:rsidRPr="009348FF" w:rsidDel="00D43C99">
                <w:rPr>
                  <w:rFonts w:ascii="Times New Roman" w:hAnsi="Times New Roman" w:cs="Times New Roman"/>
                  <w:color w:val="1C1C1C"/>
                  <w:sz w:val="24"/>
                  <w:szCs w:val="24"/>
                  <w:shd w:val="clear" w:color="auto" w:fill="FFFFFF"/>
                </w:rPr>
                <w:delText>&lt;</w:delText>
              </w:r>
            </w:del>
            <w:r w:rsidRPr="009348FF">
              <w:rPr>
                <w:rFonts w:ascii="Times New Roman" w:hAnsi="Times New Roman" w:cs="Times New Roman"/>
                <w:color w:val="1C1C1C"/>
                <w:sz w:val="24"/>
                <w:szCs w:val="24"/>
                <w:shd w:val="clear" w:color="auto" w:fill="FFFFFF"/>
              </w:rPr>
              <w:t>0.00</w:t>
            </w:r>
            <w:ins w:id="86" w:author="Mohammad Nayeem Hasan (mhasan20)" w:date="2025-07-16T01:56:00Z" w16du:dateUtc="2025-07-15T19:56:00Z">
              <w:r w:rsidR="00D43C99">
                <w:rPr>
                  <w:rFonts w:ascii="Times New Roman" w:hAnsi="Times New Roman" w:cs="Times New Roman"/>
                  <w:color w:val="1C1C1C"/>
                  <w:sz w:val="24"/>
                  <w:szCs w:val="24"/>
                  <w:shd w:val="clear" w:color="auto" w:fill="FFFFFF"/>
                </w:rPr>
                <w:t>2</w:t>
              </w:r>
            </w:ins>
            <w:del w:id="87" w:author="Mohammad Nayeem Hasan (mhasan20)" w:date="2025-07-16T01:56:00Z" w16du:dateUtc="2025-07-15T19:56:00Z">
              <w:r w:rsidRPr="009348FF" w:rsidDel="00D43C99">
                <w:rPr>
                  <w:rFonts w:ascii="Times New Roman" w:hAnsi="Times New Roman" w:cs="Times New Roman"/>
                  <w:color w:val="1C1C1C"/>
                  <w:sz w:val="24"/>
                  <w:szCs w:val="24"/>
                  <w:shd w:val="clear" w:color="auto" w:fill="FFFFFF"/>
                </w:rPr>
                <w:delText>1</w:delText>
              </w:r>
              <w:r w:rsidRPr="009348FF" w:rsidDel="00D43C99">
                <w:rPr>
                  <w:rFonts w:ascii="Times New Roman" w:hAnsi="Times New Roman" w:cs="Times New Roman"/>
                  <w:sz w:val="24"/>
                  <w:szCs w:val="24"/>
                </w:rPr>
                <w:delText xml:space="preserve"> </w:delText>
              </w:r>
              <w:r w:rsidRPr="009348FF" w:rsidDel="00D43C99">
                <w:rPr>
                  <w:rFonts w:ascii="Times New Roman" w:hAnsi="Times New Roman" w:cs="Times New Roman"/>
                  <w:color w:val="1C1C1C"/>
                  <w:sz w:val="24"/>
                  <w:szCs w:val="24"/>
                  <w:shd w:val="clear" w:color="auto" w:fill="FFFFFF"/>
                </w:rPr>
                <w:delText>***</w:delText>
              </w:r>
            </w:del>
          </w:p>
        </w:tc>
      </w:tr>
      <w:tr w:rsidR="009B174E" w:rsidRPr="009348FF" w14:paraId="01884C0B" w14:textId="77777777" w:rsidTr="001C2050">
        <w:tc>
          <w:tcPr>
            <w:tcW w:w="3235" w:type="dxa"/>
          </w:tcPr>
          <w:p w14:paraId="1059E209" w14:textId="77777777" w:rsidR="009B174E" w:rsidRPr="009348FF" w:rsidRDefault="009B174E" w:rsidP="00933BB9">
            <w:pPr>
              <w:jc w:val="both"/>
              <w:rPr>
                <w:rFonts w:ascii="Times New Roman" w:hAnsi="Times New Roman" w:cs="Times New Roman"/>
                <w:color w:val="1C1C1C"/>
                <w:sz w:val="24"/>
                <w:szCs w:val="24"/>
                <w:shd w:val="clear" w:color="auto" w:fill="FFFFFF"/>
              </w:rPr>
            </w:pPr>
          </w:p>
        </w:tc>
        <w:tc>
          <w:tcPr>
            <w:tcW w:w="1645" w:type="dxa"/>
          </w:tcPr>
          <w:p w14:paraId="63412F23" w14:textId="77777777" w:rsidR="009B174E" w:rsidRPr="009348FF" w:rsidRDefault="009B174E" w:rsidP="00933BB9">
            <w:pPr>
              <w:jc w:val="both"/>
              <w:rPr>
                <w:rFonts w:ascii="Times New Roman" w:hAnsi="Times New Roman" w:cs="Times New Roman"/>
                <w:color w:val="1C1C1C"/>
                <w:sz w:val="24"/>
                <w:szCs w:val="24"/>
                <w:shd w:val="clear" w:color="auto" w:fill="FFFFFF"/>
              </w:rPr>
            </w:pPr>
          </w:p>
        </w:tc>
        <w:tc>
          <w:tcPr>
            <w:tcW w:w="2235" w:type="dxa"/>
          </w:tcPr>
          <w:p w14:paraId="56BA3093" w14:textId="77777777" w:rsidR="009B174E" w:rsidRPr="009348FF" w:rsidRDefault="009B174E" w:rsidP="00933BB9">
            <w:pPr>
              <w:jc w:val="both"/>
              <w:rPr>
                <w:rFonts w:ascii="Times New Roman" w:hAnsi="Times New Roman" w:cs="Times New Roman"/>
                <w:color w:val="1C1C1C"/>
                <w:sz w:val="24"/>
                <w:szCs w:val="24"/>
                <w:shd w:val="clear" w:color="auto" w:fill="FFFFFF"/>
              </w:rPr>
            </w:pPr>
          </w:p>
        </w:tc>
        <w:tc>
          <w:tcPr>
            <w:tcW w:w="2235" w:type="dxa"/>
          </w:tcPr>
          <w:p w14:paraId="3FE64F98" w14:textId="77777777" w:rsidR="009B174E" w:rsidRPr="009348FF" w:rsidRDefault="009B174E" w:rsidP="00933BB9">
            <w:pPr>
              <w:jc w:val="both"/>
              <w:rPr>
                <w:rFonts w:ascii="Times New Roman" w:hAnsi="Times New Roman" w:cs="Times New Roman"/>
                <w:color w:val="1C1C1C"/>
                <w:sz w:val="24"/>
                <w:szCs w:val="24"/>
                <w:shd w:val="clear" w:color="auto" w:fill="FFFFFF"/>
              </w:rPr>
            </w:pPr>
          </w:p>
        </w:tc>
      </w:tr>
      <w:tr w:rsidR="00D25C4D" w:rsidRPr="009348FF" w14:paraId="615766E6" w14:textId="77777777" w:rsidTr="001C2050">
        <w:tc>
          <w:tcPr>
            <w:tcW w:w="3235" w:type="dxa"/>
          </w:tcPr>
          <w:p w14:paraId="7781EEB9" w14:textId="77777777" w:rsidR="00D25C4D" w:rsidRPr="009348FF" w:rsidRDefault="00D25C4D" w:rsidP="00D25C4D">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AIC</w:t>
            </w:r>
          </w:p>
        </w:tc>
        <w:tc>
          <w:tcPr>
            <w:tcW w:w="1645" w:type="dxa"/>
          </w:tcPr>
          <w:p w14:paraId="4EB025E5" w14:textId="00FA2218" w:rsidR="00D25C4D" w:rsidRPr="009348FF" w:rsidRDefault="00D25C4D" w:rsidP="00D25C4D">
            <w:pPr>
              <w:jc w:val="both"/>
              <w:rPr>
                <w:rFonts w:ascii="Times New Roman" w:hAnsi="Times New Roman" w:cs="Times New Roman"/>
                <w:color w:val="1C1C1C"/>
                <w:sz w:val="24"/>
                <w:szCs w:val="24"/>
                <w:shd w:val="clear" w:color="auto" w:fill="FFFFFF"/>
              </w:rPr>
            </w:pPr>
            <w:r w:rsidRPr="00D25C4D">
              <w:rPr>
                <w:rFonts w:ascii="Times New Roman" w:hAnsi="Times New Roman" w:cs="Times New Roman"/>
                <w:color w:val="1C1C1C"/>
                <w:sz w:val="24"/>
                <w:szCs w:val="24"/>
                <w:shd w:val="clear" w:color="auto" w:fill="FFFFFF"/>
              </w:rPr>
              <w:t>2</w:t>
            </w:r>
            <w:ins w:id="88" w:author="Mohammad Nayeem Hasan (mhasan20)" w:date="2025-07-16T01:59:00Z" w16du:dateUtc="2025-07-15T19:59:00Z">
              <w:r w:rsidR="00BD6893">
                <w:rPr>
                  <w:rFonts w:ascii="Times New Roman" w:hAnsi="Times New Roman" w:cs="Times New Roman"/>
                  <w:color w:val="1C1C1C"/>
                  <w:sz w:val="24"/>
                  <w:szCs w:val="24"/>
                  <w:shd w:val="clear" w:color="auto" w:fill="FFFFFF"/>
                </w:rPr>
                <w:t>57.34</w:t>
              </w:r>
            </w:ins>
            <w:del w:id="89" w:author="Mohammad Nayeem Hasan (mhasan20)" w:date="2025-07-16T01:59:00Z" w16du:dateUtc="2025-07-15T19:59:00Z">
              <w:r w:rsidRPr="00D25C4D" w:rsidDel="00BD6893">
                <w:rPr>
                  <w:rFonts w:ascii="Times New Roman" w:hAnsi="Times New Roman" w:cs="Times New Roman"/>
                  <w:color w:val="1C1C1C"/>
                  <w:sz w:val="24"/>
                  <w:szCs w:val="24"/>
                  <w:shd w:val="clear" w:color="auto" w:fill="FFFFFF"/>
                </w:rPr>
                <w:delText>4</w:delText>
              </w:r>
              <w:r w:rsidR="00C138B6" w:rsidDel="00BD6893">
                <w:rPr>
                  <w:rFonts w:ascii="Times New Roman" w:hAnsi="Times New Roman" w:cs="Times New Roman"/>
                  <w:color w:val="1C1C1C"/>
                  <w:sz w:val="24"/>
                  <w:szCs w:val="24"/>
                  <w:shd w:val="clear" w:color="auto" w:fill="FFFFFF"/>
                </w:rPr>
                <w:delText>4</w:delText>
              </w:r>
              <w:r w:rsidRPr="00D25C4D" w:rsidDel="00BD6893">
                <w:rPr>
                  <w:rFonts w:ascii="Times New Roman" w:hAnsi="Times New Roman" w:cs="Times New Roman"/>
                  <w:color w:val="1C1C1C"/>
                  <w:sz w:val="24"/>
                  <w:szCs w:val="24"/>
                  <w:shd w:val="clear" w:color="auto" w:fill="FFFFFF"/>
                </w:rPr>
                <w:delText>.</w:delText>
              </w:r>
              <w:r w:rsidR="00C138B6" w:rsidDel="00BD6893">
                <w:rPr>
                  <w:rFonts w:ascii="Times New Roman" w:hAnsi="Times New Roman" w:cs="Times New Roman"/>
                  <w:color w:val="1C1C1C"/>
                  <w:sz w:val="24"/>
                  <w:szCs w:val="24"/>
                  <w:shd w:val="clear" w:color="auto" w:fill="FFFFFF"/>
                </w:rPr>
                <w:delText>66</w:delText>
              </w:r>
            </w:del>
          </w:p>
        </w:tc>
        <w:tc>
          <w:tcPr>
            <w:tcW w:w="2235" w:type="dxa"/>
          </w:tcPr>
          <w:p w14:paraId="56AA913D" w14:textId="7BA293B6" w:rsidR="00D25C4D" w:rsidRPr="009348FF" w:rsidRDefault="00D25C4D" w:rsidP="00D25C4D">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RMSE</w:t>
            </w:r>
          </w:p>
        </w:tc>
        <w:tc>
          <w:tcPr>
            <w:tcW w:w="2235" w:type="dxa"/>
          </w:tcPr>
          <w:p w14:paraId="6892C333" w14:textId="0F5C2FD4" w:rsidR="00D25C4D" w:rsidRPr="009348FF" w:rsidRDefault="00D25C4D" w:rsidP="00D25C4D">
            <w:pPr>
              <w:jc w:val="both"/>
              <w:rPr>
                <w:rFonts w:ascii="Times New Roman" w:hAnsi="Times New Roman" w:cs="Times New Roman"/>
                <w:color w:val="1C1C1C"/>
                <w:sz w:val="24"/>
                <w:szCs w:val="24"/>
                <w:shd w:val="clear" w:color="auto" w:fill="FFFFFF"/>
              </w:rPr>
            </w:pPr>
            <w:r w:rsidRPr="00D25C4D">
              <w:rPr>
                <w:rFonts w:ascii="Times New Roman" w:hAnsi="Times New Roman" w:cs="Times New Roman"/>
                <w:color w:val="1C1C1C"/>
                <w:sz w:val="24"/>
                <w:szCs w:val="24"/>
                <w:shd w:val="clear" w:color="auto" w:fill="FFFFFF"/>
              </w:rPr>
              <w:t>0.</w:t>
            </w:r>
            <w:r w:rsidR="0010055E">
              <w:rPr>
                <w:rFonts w:ascii="Times New Roman" w:hAnsi="Times New Roman" w:cs="Times New Roman"/>
                <w:color w:val="1C1C1C"/>
                <w:sz w:val="24"/>
                <w:szCs w:val="24"/>
                <w:shd w:val="clear" w:color="auto" w:fill="FFFFFF"/>
              </w:rPr>
              <w:t>7</w:t>
            </w:r>
            <w:r w:rsidR="00C138B6">
              <w:rPr>
                <w:rFonts w:ascii="Times New Roman" w:hAnsi="Times New Roman" w:cs="Times New Roman"/>
                <w:color w:val="1C1C1C"/>
                <w:sz w:val="24"/>
                <w:szCs w:val="24"/>
                <w:shd w:val="clear" w:color="auto" w:fill="FFFFFF"/>
              </w:rPr>
              <w:t>3</w:t>
            </w:r>
          </w:p>
        </w:tc>
      </w:tr>
      <w:tr w:rsidR="00D25C4D" w:rsidRPr="009348FF" w14:paraId="1D8A9707" w14:textId="77777777" w:rsidTr="001C2050">
        <w:tc>
          <w:tcPr>
            <w:tcW w:w="3235" w:type="dxa"/>
          </w:tcPr>
          <w:p w14:paraId="71136A8E" w14:textId="77777777" w:rsidR="00D25C4D" w:rsidRPr="009348FF" w:rsidRDefault="00D25C4D" w:rsidP="00D25C4D">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BIC</w:t>
            </w:r>
          </w:p>
        </w:tc>
        <w:tc>
          <w:tcPr>
            <w:tcW w:w="1645" w:type="dxa"/>
          </w:tcPr>
          <w:p w14:paraId="10EBC419" w14:textId="181FB023" w:rsidR="00D25C4D" w:rsidRPr="009348FF" w:rsidRDefault="00D25C4D" w:rsidP="00D25C4D">
            <w:pPr>
              <w:jc w:val="both"/>
              <w:rPr>
                <w:rFonts w:ascii="Times New Roman" w:hAnsi="Times New Roman" w:cs="Times New Roman"/>
                <w:color w:val="1C1C1C"/>
                <w:sz w:val="24"/>
                <w:szCs w:val="24"/>
                <w:shd w:val="clear" w:color="auto" w:fill="FFFFFF"/>
              </w:rPr>
            </w:pPr>
            <w:r w:rsidRPr="00D25C4D">
              <w:rPr>
                <w:rFonts w:ascii="Times New Roman" w:hAnsi="Times New Roman" w:cs="Times New Roman"/>
                <w:color w:val="1C1C1C"/>
                <w:sz w:val="24"/>
                <w:szCs w:val="24"/>
                <w:shd w:val="clear" w:color="auto" w:fill="FFFFFF"/>
              </w:rPr>
              <w:t>2</w:t>
            </w:r>
            <w:ins w:id="90" w:author="Mohammad Nayeem Hasan (mhasan20)" w:date="2025-07-16T01:59:00Z" w16du:dateUtc="2025-07-15T19:59:00Z">
              <w:r w:rsidR="00BD6893">
                <w:rPr>
                  <w:rFonts w:ascii="Times New Roman" w:hAnsi="Times New Roman" w:cs="Times New Roman"/>
                  <w:color w:val="1C1C1C"/>
                  <w:sz w:val="24"/>
                  <w:szCs w:val="24"/>
                  <w:shd w:val="clear" w:color="auto" w:fill="FFFFFF"/>
                </w:rPr>
                <w:t>88.61</w:t>
              </w:r>
            </w:ins>
            <w:del w:id="91" w:author="Mohammad Nayeem Hasan (mhasan20)" w:date="2025-07-16T01:59:00Z" w16du:dateUtc="2025-07-15T19:59:00Z">
              <w:r w:rsidR="00C138B6" w:rsidDel="00BD6893">
                <w:rPr>
                  <w:rFonts w:ascii="Times New Roman" w:hAnsi="Times New Roman" w:cs="Times New Roman"/>
                  <w:color w:val="1C1C1C"/>
                  <w:sz w:val="24"/>
                  <w:szCs w:val="24"/>
                  <w:shd w:val="clear" w:color="auto" w:fill="FFFFFF"/>
                </w:rPr>
                <w:delText>75</w:delText>
              </w:r>
              <w:r w:rsidRPr="00D25C4D" w:rsidDel="00BD6893">
                <w:rPr>
                  <w:rFonts w:ascii="Times New Roman" w:hAnsi="Times New Roman" w:cs="Times New Roman"/>
                  <w:color w:val="1C1C1C"/>
                  <w:sz w:val="24"/>
                  <w:szCs w:val="24"/>
                  <w:shd w:val="clear" w:color="auto" w:fill="FFFFFF"/>
                </w:rPr>
                <w:delText>.</w:delText>
              </w:r>
              <w:r w:rsidR="00C138B6" w:rsidDel="00BD6893">
                <w:rPr>
                  <w:rFonts w:ascii="Times New Roman" w:hAnsi="Times New Roman" w:cs="Times New Roman"/>
                  <w:color w:val="1C1C1C"/>
                  <w:sz w:val="24"/>
                  <w:szCs w:val="24"/>
                  <w:shd w:val="clear" w:color="auto" w:fill="FFFFFF"/>
                </w:rPr>
                <w:delText>92</w:delText>
              </w:r>
            </w:del>
          </w:p>
        </w:tc>
        <w:tc>
          <w:tcPr>
            <w:tcW w:w="2235" w:type="dxa"/>
          </w:tcPr>
          <w:p w14:paraId="3FCEA5F5" w14:textId="06075F08" w:rsidR="00D25C4D" w:rsidRPr="009348FF" w:rsidRDefault="00D25C4D" w:rsidP="00D25C4D">
            <w:pPr>
              <w:jc w:val="both"/>
              <w:rPr>
                <w:rFonts w:ascii="Times New Roman" w:hAnsi="Times New Roman" w:cs="Times New Roman"/>
                <w:b/>
                <w:color w:val="1C1C1C"/>
                <w:sz w:val="24"/>
                <w:szCs w:val="24"/>
                <w:shd w:val="clear" w:color="auto" w:fill="FFFFFF"/>
              </w:rPr>
            </w:pPr>
            <w:r w:rsidRPr="009348FF">
              <w:rPr>
                <w:rFonts w:ascii="Times New Roman" w:hAnsi="Times New Roman" w:cs="Times New Roman"/>
                <w:b/>
                <w:color w:val="1C1C1C"/>
                <w:sz w:val="24"/>
                <w:szCs w:val="24"/>
                <w:shd w:val="clear" w:color="auto" w:fill="FFFFFF"/>
              </w:rPr>
              <w:t>R2</w:t>
            </w:r>
            <w:r w:rsidR="00D719B7">
              <w:rPr>
                <w:rFonts w:ascii="Times New Roman" w:hAnsi="Times New Roman" w:cs="Times New Roman"/>
                <w:b/>
                <w:color w:val="1C1C1C"/>
                <w:sz w:val="24"/>
                <w:szCs w:val="24"/>
                <w:shd w:val="clear" w:color="auto" w:fill="FFFFFF"/>
              </w:rPr>
              <w:t xml:space="preserve"> (%)</w:t>
            </w:r>
          </w:p>
        </w:tc>
        <w:tc>
          <w:tcPr>
            <w:tcW w:w="2235" w:type="dxa"/>
          </w:tcPr>
          <w:p w14:paraId="75C18EA7" w14:textId="73551A1B" w:rsidR="00D25C4D" w:rsidRPr="009348FF" w:rsidRDefault="00BD6893" w:rsidP="00D25C4D">
            <w:pPr>
              <w:jc w:val="both"/>
              <w:rPr>
                <w:rFonts w:ascii="Times New Roman" w:hAnsi="Times New Roman" w:cs="Times New Roman"/>
                <w:color w:val="1C1C1C"/>
                <w:sz w:val="24"/>
                <w:szCs w:val="24"/>
                <w:shd w:val="clear" w:color="auto" w:fill="FFFFFF"/>
              </w:rPr>
            </w:pPr>
            <w:ins w:id="92" w:author="Mohammad Nayeem Hasan (mhasan20)" w:date="2025-07-16T01:59:00Z" w16du:dateUtc="2025-07-15T19:59:00Z">
              <w:r>
                <w:rPr>
                  <w:rFonts w:ascii="Times New Roman" w:hAnsi="Times New Roman" w:cs="Times New Roman"/>
                  <w:color w:val="1C1C1C"/>
                  <w:sz w:val="24"/>
                  <w:szCs w:val="24"/>
                  <w:shd w:val="clear" w:color="auto" w:fill="FFFFFF"/>
                </w:rPr>
                <w:t>32.60</w:t>
              </w:r>
            </w:ins>
            <w:del w:id="93" w:author="Mohammad Nayeem Hasan (mhasan20)" w:date="2025-07-16T01:59:00Z" w16du:dateUtc="2025-07-15T19:59:00Z">
              <w:r w:rsidR="00C138B6" w:rsidDel="00BD6893">
                <w:rPr>
                  <w:rFonts w:ascii="Times New Roman" w:hAnsi="Times New Roman" w:cs="Times New Roman"/>
                  <w:color w:val="1C1C1C"/>
                  <w:sz w:val="24"/>
                  <w:szCs w:val="24"/>
                  <w:shd w:val="clear" w:color="auto" w:fill="FFFFFF"/>
                </w:rPr>
                <w:delText>46</w:delText>
              </w:r>
              <w:r w:rsidR="008A0163" w:rsidDel="00BD6893">
                <w:rPr>
                  <w:rFonts w:ascii="Times New Roman" w:hAnsi="Times New Roman" w:cs="Times New Roman"/>
                  <w:color w:val="1C1C1C"/>
                  <w:sz w:val="24"/>
                  <w:szCs w:val="24"/>
                  <w:shd w:val="clear" w:color="auto" w:fill="FFFFFF"/>
                </w:rPr>
                <w:delText>.</w:delText>
              </w:r>
              <w:r w:rsidR="00C138B6" w:rsidDel="00BD6893">
                <w:rPr>
                  <w:rFonts w:ascii="Times New Roman" w:hAnsi="Times New Roman" w:cs="Times New Roman"/>
                  <w:color w:val="1C1C1C"/>
                  <w:sz w:val="24"/>
                  <w:szCs w:val="24"/>
                  <w:shd w:val="clear" w:color="auto" w:fill="FFFFFF"/>
                </w:rPr>
                <w:delText>50</w:delText>
              </w:r>
            </w:del>
          </w:p>
        </w:tc>
      </w:tr>
    </w:tbl>
    <w:p w14:paraId="29C040F5" w14:textId="77777777" w:rsidR="001560B6" w:rsidRPr="009348FF" w:rsidRDefault="001560B6" w:rsidP="001560B6">
      <w:pPr>
        <w:spacing w:line="240" w:lineRule="auto"/>
        <w:jc w:val="both"/>
        <w:rPr>
          <w:rFonts w:ascii="Times New Roman" w:hAnsi="Times New Roman" w:cs="Times New Roman"/>
          <w:i/>
          <w:color w:val="1C1C1C"/>
          <w:sz w:val="24"/>
          <w:szCs w:val="24"/>
          <w:shd w:val="clear" w:color="auto" w:fill="FFFFFF"/>
        </w:rPr>
      </w:pPr>
      <w:r w:rsidRPr="009348FF">
        <w:rPr>
          <w:rFonts w:ascii="Times New Roman" w:hAnsi="Times New Roman" w:cs="Times New Roman"/>
          <w:i/>
          <w:color w:val="1C1C1C"/>
          <w:sz w:val="24"/>
          <w:szCs w:val="24"/>
          <w:shd w:val="clear" w:color="auto" w:fill="FFFFFF"/>
        </w:rPr>
        <w:t>Note. RR = relative risk; CI = confidence interval.</w:t>
      </w:r>
    </w:p>
    <w:p w14:paraId="4F88CCB9" w14:textId="77777777" w:rsidR="001560B6" w:rsidRPr="009348FF" w:rsidRDefault="001560B6" w:rsidP="001560B6">
      <w:pPr>
        <w:spacing w:line="240" w:lineRule="auto"/>
        <w:jc w:val="both"/>
        <w:rPr>
          <w:rFonts w:ascii="Times New Roman" w:hAnsi="Times New Roman" w:cs="Times New Roman"/>
          <w:i/>
          <w:color w:val="1C1C1C"/>
          <w:sz w:val="24"/>
          <w:szCs w:val="24"/>
          <w:shd w:val="clear" w:color="auto" w:fill="FFFFFF"/>
        </w:rPr>
      </w:pPr>
      <w:r w:rsidRPr="009348FF">
        <w:rPr>
          <w:rFonts w:ascii="Times New Roman" w:hAnsi="Times New Roman" w:cs="Times New Roman"/>
          <w:i/>
          <w:color w:val="1C1C1C"/>
          <w:sz w:val="24"/>
          <w:szCs w:val="24"/>
          <w:shd w:val="clear" w:color="auto" w:fill="FFFFFF"/>
        </w:rPr>
        <w:t>*p &lt; 0.1. **p &lt; .05. ***p &lt; .01.</w:t>
      </w:r>
    </w:p>
    <w:p w14:paraId="4FE1C569" w14:textId="77777777" w:rsidR="002455D5" w:rsidRDefault="002455D5">
      <w:pPr>
        <w:rPr>
          <w:ins w:id="94" w:author="Mohammad Nayeem Hasan (mhasan20)" w:date="2025-07-16T02:37:00Z" w16du:dateUtc="2025-07-15T20:37:00Z"/>
        </w:rPr>
      </w:pPr>
    </w:p>
    <w:p w14:paraId="14FD7825" w14:textId="7AD77E05" w:rsidR="00963F11" w:rsidRDefault="00963F11">
      <w:ins w:id="95" w:author="Mohammad Nayeem Hasan (mhasan20)" w:date="2025-07-16T02:37:00Z" w16du:dateUtc="2025-07-15T20:37:00Z">
        <w:r>
          <w:rPr>
            <w:noProof/>
          </w:rPr>
          <w:lastRenderedPageBreak/>
          <w:drawing>
            <wp:inline distT="0" distB="0" distL="0" distR="0" wp14:anchorId="6087078E" wp14:editId="7E568464">
              <wp:extent cx="4572000" cy="5486400"/>
              <wp:effectExtent l="0" t="0" r="0" b="0"/>
              <wp:docPr id="65154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ins>
    </w:p>
    <w:p w14:paraId="12819FB3" w14:textId="77777777" w:rsidR="00F52F6B" w:rsidRDefault="00F52F6B"/>
    <w:p w14:paraId="171199A0" w14:textId="3599079A" w:rsidR="00F52F6B" w:rsidRDefault="00F52F6B">
      <w:pPr>
        <w:rPr>
          <w:rFonts w:ascii="Times New Roman" w:hAnsi="Times New Roman" w:cs="Times New Roman"/>
          <w:b/>
          <w:bCs/>
        </w:rPr>
      </w:pPr>
      <w:r w:rsidRPr="00F52F6B">
        <w:rPr>
          <w:rFonts w:ascii="Times New Roman" w:hAnsi="Times New Roman" w:cs="Times New Roman"/>
          <w:b/>
          <w:bCs/>
        </w:rPr>
        <w:t xml:space="preserve">References: </w:t>
      </w:r>
    </w:p>
    <w:sdt>
      <w:sdtPr>
        <w:rPr>
          <w:rFonts w:ascii="Times New Roman" w:hAnsi="Times New Roman" w:cs="Times New Roman"/>
          <w:bCs/>
          <w:color w:val="000000"/>
        </w:rPr>
        <w:tag w:val="MENDELEY_BIBLIOGRAPHY"/>
        <w:id w:val="-916780283"/>
        <w:placeholder>
          <w:docPart w:val="DefaultPlaceholder_-1854013440"/>
        </w:placeholder>
      </w:sdtPr>
      <w:sdtContent>
        <w:p w14:paraId="3C453CAD" w14:textId="77777777" w:rsidR="000704FE" w:rsidRDefault="000704FE">
          <w:pPr>
            <w:autoSpaceDE w:val="0"/>
            <w:autoSpaceDN w:val="0"/>
            <w:ind w:hanging="640"/>
            <w:divId w:val="2117669328"/>
            <w:rPr>
              <w:rFonts w:eastAsia="Times New Roman"/>
              <w:sz w:val="24"/>
              <w:szCs w:val="24"/>
            </w:rPr>
          </w:pPr>
          <w:r>
            <w:rPr>
              <w:rFonts w:eastAsia="Times New Roman"/>
            </w:rPr>
            <w:t>1</w:t>
          </w:r>
          <w:r>
            <w:rPr>
              <w:rFonts w:eastAsia="Times New Roman"/>
            </w:rPr>
            <w:tab/>
            <w:t>NASA. NASA POWER | DAV. 2025. https://power.larc.nasa.gov/data-access-viewer/ (accessed July 2, 2025).</w:t>
          </w:r>
        </w:p>
        <w:p w14:paraId="47358846" w14:textId="77777777" w:rsidR="000704FE" w:rsidRDefault="000704FE">
          <w:pPr>
            <w:autoSpaceDE w:val="0"/>
            <w:autoSpaceDN w:val="0"/>
            <w:ind w:hanging="640"/>
            <w:divId w:val="1418818405"/>
            <w:rPr>
              <w:rFonts w:eastAsia="Times New Roman"/>
            </w:rPr>
          </w:pPr>
          <w:r>
            <w:rPr>
              <w:rFonts w:eastAsia="Times New Roman"/>
            </w:rPr>
            <w:t>2</w:t>
          </w:r>
          <w:r>
            <w:rPr>
              <w:rFonts w:eastAsia="Times New Roman"/>
            </w:rPr>
            <w:tab/>
            <w:t>OWID. Urbanization. https://ourworldindata.org/urbanization (accessed July 2, 2025).</w:t>
          </w:r>
        </w:p>
        <w:p w14:paraId="6BB9AD95" w14:textId="77777777" w:rsidR="000704FE" w:rsidRDefault="000704FE">
          <w:pPr>
            <w:autoSpaceDE w:val="0"/>
            <w:autoSpaceDN w:val="0"/>
            <w:ind w:hanging="640"/>
            <w:divId w:val="525562545"/>
            <w:rPr>
              <w:rFonts w:eastAsia="Times New Roman"/>
            </w:rPr>
          </w:pPr>
          <w:r>
            <w:rPr>
              <w:rFonts w:eastAsia="Times New Roman"/>
            </w:rPr>
            <w:t>3</w:t>
          </w:r>
          <w:r>
            <w:rPr>
              <w:rFonts w:eastAsia="Times New Roman"/>
            </w:rPr>
            <w:tab/>
            <w:t>World Bank. World Development Indicators. 2025. https://databank.worldbank.org/source/world-development-indicators/Series/EN.POP.DNST (accessed July 2, 2025).</w:t>
          </w:r>
        </w:p>
        <w:p w14:paraId="4D452A42" w14:textId="77777777" w:rsidR="000704FE" w:rsidRDefault="000704FE">
          <w:pPr>
            <w:autoSpaceDE w:val="0"/>
            <w:autoSpaceDN w:val="0"/>
            <w:ind w:hanging="640"/>
            <w:divId w:val="588778476"/>
            <w:rPr>
              <w:rFonts w:eastAsia="Times New Roman"/>
            </w:rPr>
          </w:pPr>
          <w:r>
            <w:rPr>
              <w:rFonts w:eastAsia="Times New Roman"/>
            </w:rPr>
            <w:t>4</w:t>
          </w:r>
          <w:r>
            <w:rPr>
              <w:rFonts w:eastAsia="Times New Roman"/>
            </w:rPr>
            <w:tab/>
            <w:t>OWID. Diabetes prevalence. 2025. https://ourworldindata.org/grapher/diabetes-prevalence (accessed July 2, 2025).</w:t>
          </w:r>
        </w:p>
        <w:p w14:paraId="71730D00" w14:textId="77777777" w:rsidR="000704FE" w:rsidRDefault="000704FE">
          <w:pPr>
            <w:autoSpaceDE w:val="0"/>
            <w:autoSpaceDN w:val="0"/>
            <w:ind w:hanging="640"/>
            <w:divId w:val="652296714"/>
            <w:rPr>
              <w:rFonts w:eastAsia="Times New Roman"/>
            </w:rPr>
          </w:pPr>
          <w:r>
            <w:rPr>
              <w:rFonts w:eastAsia="Times New Roman"/>
            </w:rPr>
            <w:lastRenderedPageBreak/>
            <w:t>5</w:t>
          </w:r>
          <w:r>
            <w:rPr>
              <w:rFonts w:eastAsia="Times New Roman"/>
            </w:rPr>
            <w:tab/>
            <w:t xml:space="preserve">WHO. Global report on hypertension: the race against a silent killer. </w:t>
          </w:r>
          <w:r>
            <w:rPr>
              <w:rFonts w:eastAsia="Times New Roman"/>
              <w:i/>
              <w:iCs/>
            </w:rPr>
            <w:t>https://www.who.int/publications/i/item/9789240081062</w:t>
          </w:r>
          <w:r>
            <w:rPr>
              <w:rFonts w:eastAsia="Times New Roman"/>
            </w:rPr>
            <w:t xml:space="preserve"> 2023; : 1–291.</w:t>
          </w:r>
        </w:p>
        <w:p w14:paraId="65C6AFD6" w14:textId="77777777" w:rsidR="000704FE" w:rsidRDefault="000704FE">
          <w:pPr>
            <w:autoSpaceDE w:val="0"/>
            <w:autoSpaceDN w:val="0"/>
            <w:ind w:hanging="640"/>
            <w:divId w:val="1759322868"/>
            <w:rPr>
              <w:rFonts w:eastAsia="Times New Roman"/>
            </w:rPr>
          </w:pPr>
          <w:r>
            <w:rPr>
              <w:rFonts w:eastAsia="Times New Roman"/>
            </w:rPr>
            <w:t>6</w:t>
          </w:r>
          <w:r>
            <w:rPr>
              <w:rFonts w:eastAsia="Times New Roman"/>
            </w:rPr>
            <w:tab/>
            <w:t>World Bank. GDP per capita (current US$). 2025. https://data.worldbank.org/indicator/NY.GDP.PCAP.CD (accessed July 16, 2025).</w:t>
          </w:r>
        </w:p>
        <w:p w14:paraId="125481E2" w14:textId="5E8B368F" w:rsidR="000704FE" w:rsidDel="007A5E1D" w:rsidRDefault="000704FE">
          <w:pPr>
            <w:autoSpaceDE w:val="0"/>
            <w:autoSpaceDN w:val="0"/>
            <w:ind w:hanging="640"/>
            <w:divId w:val="7949616"/>
            <w:rPr>
              <w:del w:id="96" w:author="Mohammad Nayeem Hasan (mhasan20)" w:date="2025-07-16T02:12:00Z" w16du:dateUtc="2025-07-15T20:12:00Z"/>
              <w:rFonts w:eastAsia="Times New Roman"/>
            </w:rPr>
          </w:pPr>
          <w:del w:id="97" w:author="Mohammad Nayeem Hasan (mhasan20)" w:date="2025-07-16T02:12:00Z" w16du:dateUtc="2025-07-15T20:12:00Z">
            <w:r w:rsidDel="007A5E1D">
              <w:rPr>
                <w:rFonts w:eastAsia="Times New Roman"/>
              </w:rPr>
              <w:delText>7</w:delText>
            </w:r>
            <w:r w:rsidDel="007A5E1D">
              <w:rPr>
                <w:rFonts w:eastAsia="Times New Roman"/>
              </w:rPr>
              <w:tab/>
              <w:delText>World Bank. GDP (current US$). 2025. https://data.worldbank.org/indicator/NY.GDP.MKTP.CD (accessed July 2, 2025).</w:delText>
            </w:r>
          </w:del>
        </w:p>
        <w:p w14:paraId="4F07661C" w14:textId="5F648CA3" w:rsidR="000704FE" w:rsidRDefault="007A5E1D">
          <w:pPr>
            <w:autoSpaceDE w:val="0"/>
            <w:autoSpaceDN w:val="0"/>
            <w:ind w:hanging="640"/>
            <w:divId w:val="847253634"/>
            <w:rPr>
              <w:rFonts w:eastAsia="Times New Roman"/>
            </w:rPr>
          </w:pPr>
          <w:ins w:id="98" w:author="Mohammad Nayeem Hasan (mhasan20)" w:date="2025-07-16T02:12:00Z" w16du:dateUtc="2025-07-15T20:12:00Z">
            <w:r>
              <w:rPr>
                <w:rFonts w:eastAsia="Times New Roman"/>
              </w:rPr>
              <w:t>7</w:t>
            </w:r>
          </w:ins>
          <w:del w:id="99" w:author="Mohammad Nayeem Hasan (mhasan20)" w:date="2025-07-16T02:12:00Z" w16du:dateUtc="2025-07-15T20:12:00Z">
            <w:r w:rsidR="000704FE" w:rsidDel="007A5E1D">
              <w:rPr>
                <w:rFonts w:eastAsia="Times New Roman"/>
              </w:rPr>
              <w:delText>8</w:delText>
            </w:r>
          </w:del>
          <w:r w:rsidR="000704FE">
            <w:rPr>
              <w:rFonts w:eastAsia="Times New Roman"/>
            </w:rPr>
            <w:tab/>
            <w:t xml:space="preserve">Haider N, Hasan MN, Guitian J, </w:t>
          </w:r>
          <w:r w:rsidR="000704FE">
            <w:rPr>
              <w:rFonts w:eastAsia="Times New Roman"/>
              <w:i/>
              <w:iCs/>
            </w:rPr>
            <w:t>et al.</w:t>
          </w:r>
          <w:r w:rsidR="000704FE">
            <w:rPr>
              <w:rFonts w:eastAsia="Times New Roman"/>
            </w:rPr>
            <w:t xml:space="preserve"> The disproportionate case–fatality ratio of COVID-19 between countries with the highest vaccination rates and the rest of the world. </w:t>
          </w:r>
          <w:r w:rsidR="000704FE">
            <w:rPr>
              <w:rFonts w:eastAsia="Times New Roman"/>
              <w:i/>
              <w:iCs/>
            </w:rPr>
            <w:t>IJID Regions</w:t>
          </w:r>
          <w:r w:rsidR="000704FE">
            <w:rPr>
              <w:rFonts w:eastAsia="Times New Roman"/>
            </w:rPr>
            <w:t xml:space="preserve"> 2023; </w:t>
          </w:r>
          <w:r w:rsidR="000704FE">
            <w:rPr>
              <w:rFonts w:eastAsia="Times New Roman"/>
              <w:b/>
              <w:bCs/>
            </w:rPr>
            <w:t>6</w:t>
          </w:r>
          <w:r w:rsidR="000704FE">
            <w:rPr>
              <w:rFonts w:eastAsia="Times New Roman"/>
            </w:rPr>
            <w:t>: 159–66.</w:t>
          </w:r>
        </w:p>
        <w:p w14:paraId="69E5240D" w14:textId="549421F5" w:rsidR="000704FE" w:rsidRDefault="007A5E1D">
          <w:pPr>
            <w:autoSpaceDE w:val="0"/>
            <w:autoSpaceDN w:val="0"/>
            <w:ind w:hanging="640"/>
            <w:divId w:val="425267859"/>
            <w:rPr>
              <w:rFonts w:eastAsia="Times New Roman"/>
            </w:rPr>
          </w:pPr>
          <w:ins w:id="100" w:author="Mohammad Nayeem Hasan (mhasan20)" w:date="2025-07-16T02:12:00Z" w16du:dateUtc="2025-07-15T20:12:00Z">
            <w:r>
              <w:rPr>
                <w:rFonts w:eastAsia="Times New Roman"/>
              </w:rPr>
              <w:t>8</w:t>
            </w:r>
          </w:ins>
          <w:del w:id="101" w:author="Mohammad Nayeem Hasan (mhasan20)" w:date="2025-07-16T02:12:00Z" w16du:dateUtc="2025-07-15T20:12:00Z">
            <w:r w:rsidR="000704FE" w:rsidDel="007A5E1D">
              <w:rPr>
                <w:rFonts w:eastAsia="Times New Roman"/>
              </w:rPr>
              <w:delText>9</w:delText>
            </w:r>
          </w:del>
          <w:r w:rsidR="000704FE">
            <w:rPr>
              <w:rFonts w:eastAsia="Times New Roman"/>
            </w:rPr>
            <w:tab/>
            <w:t>The R Core Team. R: A Language and Environment for Statistical Computing. https://www.gnu.org/copyleft/gpl.html. (accessed July 2, 2025).</w:t>
          </w:r>
        </w:p>
        <w:p w14:paraId="5FFDC895" w14:textId="16A4E56F" w:rsidR="00F52F6B" w:rsidRPr="00F52F6B" w:rsidRDefault="000704FE">
          <w:pPr>
            <w:rPr>
              <w:rFonts w:ascii="Times New Roman" w:hAnsi="Times New Roman" w:cs="Times New Roman"/>
              <w:b/>
              <w:bCs/>
            </w:rPr>
          </w:pPr>
          <w:r>
            <w:rPr>
              <w:rFonts w:eastAsia="Times New Roman"/>
            </w:rPr>
            <w:t> </w:t>
          </w:r>
        </w:p>
      </w:sdtContent>
    </w:sdt>
    <w:p w14:paraId="37B64500" w14:textId="77777777" w:rsidR="00F52F6B" w:rsidRDefault="00F52F6B"/>
    <w:p w14:paraId="13D0AFD3" w14:textId="77777777" w:rsidR="00153929" w:rsidRPr="00153929" w:rsidRDefault="00153929" w:rsidP="00153929">
      <w:r w:rsidRPr="00153929">
        <w:rPr>
          <w:b/>
          <w:bCs/>
        </w:rPr>
        <w:t>Suppl. Table 7.</w:t>
      </w:r>
      <w:r w:rsidRPr="00153929">
        <w:t>  Correlation matrix between key variables (Pearson r)</w:t>
      </w:r>
    </w:p>
    <w:tbl>
      <w:tblPr>
        <w:tblW w:w="0" w:type="auto"/>
        <w:tblCellSpacing w:w="15"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Look w:val="04A0" w:firstRow="1" w:lastRow="0" w:firstColumn="1" w:lastColumn="0" w:noHBand="0" w:noVBand="1"/>
      </w:tblPr>
      <w:tblGrid>
        <w:gridCol w:w="2012"/>
        <w:gridCol w:w="881"/>
        <w:gridCol w:w="887"/>
        <w:gridCol w:w="1234"/>
        <w:gridCol w:w="1286"/>
        <w:gridCol w:w="1101"/>
        <w:gridCol w:w="1073"/>
        <w:gridCol w:w="844"/>
        <w:tblGridChange w:id="102">
          <w:tblGrid>
            <w:gridCol w:w="2012"/>
            <w:gridCol w:w="881"/>
            <w:gridCol w:w="887"/>
            <w:gridCol w:w="1234"/>
            <w:gridCol w:w="1286"/>
            <w:gridCol w:w="1101"/>
            <w:gridCol w:w="1073"/>
            <w:gridCol w:w="844"/>
          </w:tblGrid>
        </w:tblGridChange>
      </w:tblGrid>
      <w:tr w:rsidR="00153929" w:rsidRPr="00153929" w14:paraId="52C39BA7" w14:textId="77777777" w:rsidTr="0019778E">
        <w:trPr>
          <w:tblHeader/>
          <w:tblCellSpacing w:w="15" w:type="dxa"/>
        </w:trPr>
        <w:tc>
          <w:tcPr>
            <w:tcW w:w="196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47F5DBB0" w14:textId="77777777" w:rsidR="00153929" w:rsidRPr="00153929" w:rsidRDefault="00153929" w:rsidP="00153929">
            <w:r w:rsidRPr="00153929">
              <w:rPr>
                <w:b/>
                <w:bCs/>
              </w:rPr>
              <w:t>Variable</w:t>
            </w:r>
          </w:p>
        </w:tc>
        <w:tc>
          <w:tcPr>
            <w:tcW w:w="85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3DF9C4F5" w14:textId="77777777" w:rsidR="00153929" w:rsidRPr="00153929" w:rsidRDefault="00153929" w:rsidP="00153929">
            <w:r w:rsidRPr="00153929">
              <w:rPr>
                <w:b/>
                <w:bCs/>
              </w:rPr>
              <w:t>PM₂.₅</w:t>
            </w:r>
          </w:p>
        </w:tc>
        <w:tc>
          <w:tcPr>
            <w:tcW w:w="85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3205B290" w14:textId="77777777" w:rsidR="00153929" w:rsidRPr="00153929" w:rsidRDefault="00153929" w:rsidP="00153929">
            <w:r w:rsidRPr="00153929">
              <w:rPr>
                <w:b/>
                <w:bCs/>
              </w:rPr>
              <w:t>CFR (%)</w:t>
            </w:r>
          </w:p>
        </w:tc>
        <w:tc>
          <w:tcPr>
            <w:tcW w:w="120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1FA003B3" w14:textId="77777777" w:rsidR="00153929" w:rsidRPr="00153929" w:rsidRDefault="00153929" w:rsidP="00153929">
            <w:r w:rsidRPr="00153929">
              <w:t>Total Rainfall</w:t>
            </w:r>
          </w:p>
        </w:tc>
        <w:tc>
          <w:tcPr>
            <w:tcW w:w="1256"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58BAA525" w14:textId="77777777" w:rsidR="00153929" w:rsidRPr="00153929" w:rsidRDefault="00153929" w:rsidP="00153929">
            <w:r w:rsidRPr="00153929">
              <w:t>Average Temperature</w:t>
            </w:r>
          </w:p>
        </w:tc>
        <w:tc>
          <w:tcPr>
            <w:tcW w:w="10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0B5E6259" w14:textId="77777777" w:rsidR="00153929" w:rsidRPr="00153929" w:rsidRDefault="00153929" w:rsidP="00153929">
            <w:r w:rsidRPr="00153929">
              <w:t>Urban Population</w:t>
            </w:r>
          </w:p>
        </w:tc>
        <w:tc>
          <w:tcPr>
            <w:tcW w:w="1043"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p w14:paraId="3EEFA502" w14:textId="77777777" w:rsidR="00153929" w:rsidRPr="00153929" w:rsidRDefault="00153929" w:rsidP="00153929">
            <w:r w:rsidRPr="00153929">
              <w:t>Population Density</w:t>
            </w:r>
          </w:p>
        </w:tc>
        <w:tc>
          <w:tcPr>
            <w:tcW w:w="79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p w14:paraId="0A9A0BCE" w14:textId="77777777" w:rsidR="00153929" w:rsidRPr="00153929" w:rsidRDefault="00153929" w:rsidP="00153929">
            <w:r w:rsidRPr="00153929">
              <w:t>GDP per Capita (USD)</w:t>
            </w:r>
          </w:p>
        </w:tc>
      </w:tr>
      <w:tr w:rsidR="00153929" w:rsidRPr="00153929" w14:paraId="14D0026C" w14:textId="77777777" w:rsidTr="0019778E">
        <w:trPr>
          <w:tblCellSpacing w:w="15" w:type="dxa"/>
        </w:trPr>
        <w:tc>
          <w:tcPr>
            <w:tcW w:w="196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353729E3" w14:textId="77777777" w:rsidR="00153929" w:rsidRPr="00153929" w:rsidRDefault="00153929" w:rsidP="00153929">
            <w:r w:rsidRPr="00153929">
              <w:t>PM₂.₅</w:t>
            </w:r>
          </w:p>
        </w:tc>
        <w:tc>
          <w:tcPr>
            <w:tcW w:w="85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204EC99A" w14:textId="77777777" w:rsidR="00153929" w:rsidRPr="00153929" w:rsidRDefault="00153929" w:rsidP="00153929">
            <w:r w:rsidRPr="00153929">
              <w:t>1.00</w:t>
            </w:r>
          </w:p>
        </w:tc>
        <w:tc>
          <w:tcPr>
            <w:tcW w:w="85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0998CE26" w14:textId="1D1D2A51" w:rsidR="00153929" w:rsidRPr="0019778E" w:rsidRDefault="0019778E" w:rsidP="00153929">
            <w:pPr>
              <w:rPr>
                <w:b/>
                <w:bCs/>
                <w:rPrChange w:id="103" w:author="Mohammad Nayeem Hasan (mhasan20)" w:date="2025-07-16T02:17:00Z" w16du:dateUtc="2025-07-15T20:17:00Z">
                  <w:rPr/>
                </w:rPrChange>
              </w:rPr>
            </w:pPr>
            <w:ins w:id="104" w:author="Mohammad Nayeem Hasan (mhasan20)" w:date="2025-07-16T02:17:00Z">
              <w:r w:rsidRPr="0019778E">
                <w:rPr>
                  <w:b/>
                  <w:bCs/>
                </w:rPr>
                <w:t>0.57</w:t>
              </w:r>
            </w:ins>
            <w:del w:id="105" w:author="Mohammad Nayeem Hasan (mhasan20)" w:date="2025-07-16T02:17:00Z" w16du:dateUtc="2025-07-15T20:17:00Z">
              <w:r w:rsidR="00153929" w:rsidRPr="00153929" w:rsidDel="0019778E">
                <w:rPr>
                  <w:b/>
                  <w:bCs/>
                </w:rPr>
                <w:delText>0.64</w:delText>
              </w:r>
            </w:del>
          </w:p>
        </w:tc>
        <w:tc>
          <w:tcPr>
            <w:tcW w:w="120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462939EF" w14:textId="730C34DD" w:rsidR="00153929" w:rsidRPr="00153929" w:rsidRDefault="00153929" w:rsidP="00153929">
            <w:r w:rsidRPr="00153929">
              <w:t> </w:t>
            </w:r>
            <w:ins w:id="106" w:author="Mohammad Nayeem Hasan (mhasan20)" w:date="2025-07-16T02:19:00Z">
              <w:r w:rsidR="0019778E" w:rsidRPr="0019778E">
                <w:t>-0.15</w:t>
              </w:r>
            </w:ins>
          </w:p>
        </w:tc>
        <w:tc>
          <w:tcPr>
            <w:tcW w:w="1256"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36A04D28" w14:textId="200A7C28" w:rsidR="00153929" w:rsidRPr="00153929" w:rsidRDefault="00153929" w:rsidP="00153929">
            <w:r w:rsidRPr="00153929">
              <w:t> </w:t>
            </w:r>
            <w:ins w:id="107" w:author="Mohammad Nayeem Hasan (mhasan20)" w:date="2025-07-16T02:19:00Z">
              <w:r w:rsidR="0019778E" w:rsidRPr="0019778E">
                <w:t>0.25</w:t>
              </w:r>
            </w:ins>
          </w:p>
        </w:tc>
        <w:tc>
          <w:tcPr>
            <w:tcW w:w="10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3EBCCE60" w14:textId="308DD6F4" w:rsidR="00153929" w:rsidRPr="00153929" w:rsidRDefault="00153929" w:rsidP="00153929">
            <w:r w:rsidRPr="00153929">
              <w:t> </w:t>
            </w:r>
            <w:ins w:id="108" w:author="Mohammad Nayeem Hasan (mhasan20)" w:date="2025-07-16T02:20:00Z">
              <w:r w:rsidR="0019778E" w:rsidRPr="0019778E">
                <w:t>-0.55</w:t>
              </w:r>
            </w:ins>
          </w:p>
        </w:tc>
        <w:tc>
          <w:tcPr>
            <w:tcW w:w="1043"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p w14:paraId="6C46005B" w14:textId="6F0408A1" w:rsidR="00153929" w:rsidRPr="00153929" w:rsidRDefault="00153929" w:rsidP="00153929">
            <w:r w:rsidRPr="00153929">
              <w:t> </w:t>
            </w:r>
            <w:ins w:id="109" w:author="Mohammad Nayeem Hasan (mhasan20)" w:date="2025-07-16T02:21:00Z">
              <w:r w:rsidR="0019778E" w:rsidRPr="0019778E">
                <w:t>-0.11</w:t>
              </w:r>
            </w:ins>
          </w:p>
        </w:tc>
        <w:tc>
          <w:tcPr>
            <w:tcW w:w="79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p w14:paraId="548887D6" w14:textId="5C7CA067" w:rsidR="00153929" w:rsidRPr="00153929" w:rsidRDefault="00153929" w:rsidP="00153929">
            <w:r w:rsidRPr="00153929">
              <w:t> </w:t>
            </w:r>
            <w:ins w:id="110" w:author="Mohammad Nayeem Hasan (mhasan20)" w:date="2025-07-16T02:22:00Z">
              <w:r w:rsidR="0019778E" w:rsidRPr="0019778E">
                <w:t>-0.32</w:t>
              </w:r>
            </w:ins>
          </w:p>
        </w:tc>
      </w:tr>
      <w:tr w:rsidR="00153929" w:rsidRPr="00153929" w14:paraId="2117D7E1" w14:textId="77777777" w:rsidTr="0019778E">
        <w:tblPrEx>
          <w:tblW w:w="0" w:type="auto"/>
          <w:tblCellSpacing w:w="15"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PrExChange w:id="111" w:author="Mohammad Nayeem Hasan (mhasan20)" w:date="2025-07-16T02:18:00Z" w16du:dateUtc="2025-07-15T20:18:00Z">
            <w:tblPrEx>
              <w:tblW w:w="0" w:type="auto"/>
              <w:tblCellSpacing w:w="15"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PrEx>
          </w:tblPrExChange>
        </w:tblPrEx>
        <w:trPr>
          <w:tblCellSpacing w:w="15" w:type="dxa"/>
          <w:trPrChange w:id="112" w:author="Mohammad Nayeem Hasan (mhasan20)" w:date="2025-07-16T02:18:00Z" w16du:dateUtc="2025-07-15T20:18:00Z">
            <w:trPr>
              <w:tblCellSpacing w:w="15" w:type="dxa"/>
            </w:trPr>
          </w:trPrChange>
        </w:trPr>
        <w:tc>
          <w:tcPr>
            <w:tcW w:w="196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13" w:author="Mohammad Nayeem Hasan (mhasan20)" w:date="2025-07-16T02:18:00Z" w16du:dateUtc="2025-07-15T20:18:00Z">
              <w:tcPr>
                <w:tcW w:w="196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0AF9AF5F" w14:textId="77777777" w:rsidR="00153929" w:rsidRPr="00153929" w:rsidRDefault="00153929" w:rsidP="00153929">
            <w:r w:rsidRPr="00153929">
              <w:t>Dengue CFR (%)</w:t>
            </w:r>
          </w:p>
        </w:tc>
        <w:tc>
          <w:tcPr>
            <w:tcW w:w="85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14" w:author="Mohammad Nayeem Hasan (mhasan20)" w:date="2025-07-16T02:18:00Z" w16du:dateUtc="2025-07-15T20:18:00Z">
              <w:tcPr>
                <w:tcW w:w="608"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27C98397" w14:textId="5F42F894" w:rsidR="00153929" w:rsidRPr="00153929" w:rsidRDefault="0019778E" w:rsidP="00153929">
            <w:ins w:id="115" w:author="Mohammad Nayeem Hasan (mhasan20)" w:date="2025-07-16T02:16:00Z">
              <w:r w:rsidRPr="0019778E">
                <w:t>0.57</w:t>
              </w:r>
            </w:ins>
            <w:del w:id="116" w:author="Mohammad Nayeem Hasan (mhasan20)" w:date="2025-07-16T02:16:00Z" w16du:dateUtc="2025-07-15T20:16:00Z">
              <w:r w:rsidR="00153929" w:rsidRPr="00153929" w:rsidDel="0019778E">
                <w:delText>0.64</w:delText>
              </w:r>
            </w:del>
          </w:p>
        </w:tc>
        <w:tc>
          <w:tcPr>
            <w:tcW w:w="85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Change w:id="117" w:author="Mohammad Nayeem Hasan (mhasan20)" w:date="2025-07-16T02:18:00Z" w16du:dateUtc="2025-07-15T20:18:00Z">
              <w:tcPr>
                <w:tcW w:w="84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tcPrChange>
          </w:tcPr>
          <w:p w14:paraId="78C9F48B" w14:textId="4B63ED01" w:rsidR="00153929" w:rsidRPr="00153929" w:rsidRDefault="0019778E" w:rsidP="00153929">
            <w:ins w:id="118" w:author="Mohammad Nayeem Hasan (mhasan20)" w:date="2025-07-16T02:18:00Z">
              <w:r w:rsidRPr="0019778E">
                <w:t>1.00</w:t>
              </w:r>
            </w:ins>
            <w:del w:id="119" w:author="Mohammad Nayeem Hasan (mhasan20)" w:date="2025-07-16T02:17:00Z" w16du:dateUtc="2025-07-15T20:17:00Z">
              <w:r w:rsidR="00153929" w:rsidRPr="00153929" w:rsidDel="0019778E">
                <w:delText>1.00</w:delText>
              </w:r>
            </w:del>
          </w:p>
        </w:tc>
        <w:tc>
          <w:tcPr>
            <w:tcW w:w="120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20" w:author="Mohammad Nayeem Hasan (mhasan20)" w:date="2025-07-16T02:18:00Z" w16du:dateUtc="2025-07-15T20:18:00Z">
              <w:tcPr>
                <w:tcW w:w="120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76B77DA4" w14:textId="75306593" w:rsidR="00153929" w:rsidRPr="00153929" w:rsidRDefault="00153929" w:rsidP="00153929">
            <w:r w:rsidRPr="00153929">
              <w:t> </w:t>
            </w:r>
            <w:ins w:id="121" w:author="Mohammad Nayeem Hasan (mhasan20)" w:date="2025-07-16T02:19:00Z">
              <w:r w:rsidR="0019778E" w:rsidRPr="0019778E">
                <w:t>-0.07</w:t>
              </w:r>
            </w:ins>
          </w:p>
        </w:tc>
        <w:tc>
          <w:tcPr>
            <w:tcW w:w="1256"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22" w:author="Mohammad Nayeem Hasan (mhasan20)" w:date="2025-07-16T02:18:00Z" w16du:dateUtc="2025-07-15T20:18:00Z">
              <w:tcPr>
                <w:tcW w:w="1256"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785BF43C" w14:textId="0DCF9A27" w:rsidR="00153929" w:rsidRPr="00153929" w:rsidRDefault="00153929" w:rsidP="00153929">
            <w:r w:rsidRPr="00153929">
              <w:t> </w:t>
            </w:r>
            <w:ins w:id="123" w:author="Mohammad Nayeem Hasan (mhasan20)" w:date="2025-07-16T02:20:00Z">
              <w:r w:rsidR="0019778E" w:rsidRPr="0019778E">
                <w:t>0.19</w:t>
              </w:r>
            </w:ins>
          </w:p>
        </w:tc>
        <w:tc>
          <w:tcPr>
            <w:tcW w:w="10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24" w:author="Mohammad Nayeem Hasan (mhasan20)" w:date="2025-07-16T02:18:00Z" w16du:dateUtc="2025-07-15T20:18:00Z">
              <w:tcPr>
                <w:tcW w:w="10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7AB5A525" w14:textId="5CC6D346" w:rsidR="00153929" w:rsidRPr="00153929" w:rsidRDefault="00153929" w:rsidP="00153929">
            <w:r w:rsidRPr="00153929">
              <w:t> </w:t>
            </w:r>
            <w:ins w:id="125" w:author="Mohammad Nayeem Hasan (mhasan20)" w:date="2025-07-16T02:20:00Z">
              <w:r w:rsidR="0019778E" w:rsidRPr="0019778E">
                <w:t>-0.33</w:t>
              </w:r>
            </w:ins>
          </w:p>
        </w:tc>
        <w:tc>
          <w:tcPr>
            <w:tcW w:w="1043"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Change w:id="126" w:author="Mohammad Nayeem Hasan (mhasan20)" w:date="2025-07-16T02:18:00Z" w16du:dateUtc="2025-07-15T20:18:00Z">
              <w:tcPr>
                <w:tcW w:w="81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tcPrChange>
          </w:tcPr>
          <w:p w14:paraId="258D6651" w14:textId="03C2E0C1" w:rsidR="00153929" w:rsidRPr="00153929" w:rsidRDefault="00153929" w:rsidP="00153929">
            <w:r w:rsidRPr="00153929">
              <w:t> </w:t>
            </w:r>
            <w:ins w:id="127" w:author="Mohammad Nayeem Hasan (mhasan20)" w:date="2025-07-16T02:21:00Z">
              <w:r w:rsidR="0019778E" w:rsidRPr="0019778E">
                <w:t>-0.08</w:t>
              </w:r>
            </w:ins>
          </w:p>
        </w:tc>
        <w:tc>
          <w:tcPr>
            <w:tcW w:w="79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Change w:id="128" w:author="Mohammad Nayeem Hasan (mhasan20)" w:date="2025-07-16T02:18:00Z" w16du:dateUtc="2025-07-15T20:18:00Z">
              <w:tcPr>
                <w:tcW w:w="79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tcPrChange>
          </w:tcPr>
          <w:p w14:paraId="3C9AFE3A" w14:textId="6A44DAE9" w:rsidR="00153929" w:rsidRPr="00153929" w:rsidRDefault="00153929" w:rsidP="00153929">
            <w:r w:rsidRPr="00153929">
              <w:t> </w:t>
            </w:r>
            <w:ins w:id="129" w:author="Mohammad Nayeem Hasan (mhasan20)" w:date="2025-07-16T02:22:00Z">
              <w:r w:rsidR="0019778E" w:rsidRPr="0019778E">
                <w:t>-0.23</w:t>
              </w:r>
            </w:ins>
          </w:p>
        </w:tc>
      </w:tr>
      <w:tr w:rsidR="0019778E" w:rsidRPr="00153929" w14:paraId="67F2CA96" w14:textId="77777777" w:rsidTr="0019778E">
        <w:tblPrEx>
          <w:tblW w:w="0" w:type="auto"/>
          <w:tblCellSpacing w:w="15"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PrExChange w:id="130" w:author="Mohammad Nayeem Hasan (mhasan20)" w:date="2025-07-16T02:18:00Z" w16du:dateUtc="2025-07-15T20:18:00Z">
            <w:tblPrEx>
              <w:tblW w:w="0" w:type="auto"/>
              <w:tblCellSpacing w:w="15"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PrEx>
          </w:tblPrExChange>
        </w:tblPrEx>
        <w:trPr>
          <w:tblCellSpacing w:w="15" w:type="dxa"/>
          <w:trPrChange w:id="131" w:author="Mohammad Nayeem Hasan (mhasan20)" w:date="2025-07-16T02:18:00Z" w16du:dateUtc="2025-07-15T20:18:00Z">
            <w:trPr>
              <w:tblCellSpacing w:w="15" w:type="dxa"/>
            </w:trPr>
          </w:trPrChange>
        </w:trPr>
        <w:tc>
          <w:tcPr>
            <w:tcW w:w="196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32" w:author="Mohammad Nayeem Hasan (mhasan20)" w:date="2025-07-16T02:18:00Z" w16du:dateUtc="2025-07-15T20:18:00Z">
              <w:tcPr>
                <w:tcW w:w="196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2AC1A04A" w14:textId="77777777" w:rsidR="0019778E" w:rsidRPr="00153929" w:rsidRDefault="0019778E" w:rsidP="0019778E">
            <w:r w:rsidRPr="00153929">
              <w:t>Total Rainfall</w:t>
            </w:r>
          </w:p>
        </w:tc>
        <w:tc>
          <w:tcPr>
            <w:tcW w:w="85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33" w:author="Mohammad Nayeem Hasan (mhasan20)" w:date="2025-07-16T02:18:00Z" w16du:dateUtc="2025-07-15T20:18:00Z">
              <w:tcPr>
                <w:tcW w:w="608"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612F10A5" w14:textId="7527CE2E" w:rsidR="0019778E" w:rsidRPr="00153929" w:rsidRDefault="0019778E" w:rsidP="0019778E">
            <w:r w:rsidRPr="00153929">
              <w:t> </w:t>
            </w:r>
            <w:ins w:id="134" w:author="Mohammad Nayeem Hasan (mhasan20)" w:date="2025-07-16T02:16:00Z">
              <w:r w:rsidRPr="0019778E">
                <w:t>-0.15</w:t>
              </w:r>
            </w:ins>
          </w:p>
        </w:tc>
        <w:tc>
          <w:tcPr>
            <w:tcW w:w="85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Change w:id="135" w:author="Mohammad Nayeem Hasan (mhasan20)" w:date="2025-07-16T02:18:00Z" w16du:dateUtc="2025-07-15T20:18:00Z">
              <w:tcPr>
                <w:tcW w:w="84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tcPrChange>
          </w:tcPr>
          <w:p w14:paraId="659E7B02" w14:textId="1D159BC1" w:rsidR="0019778E" w:rsidRPr="00153929" w:rsidRDefault="0019778E" w:rsidP="0019778E">
            <w:ins w:id="136" w:author="Mohammad Nayeem Hasan (mhasan20)" w:date="2025-07-16T02:18:00Z" w16du:dateUtc="2025-07-15T20:18:00Z">
              <w:r w:rsidRPr="0019778E">
                <w:t>-0.07</w:t>
              </w:r>
            </w:ins>
            <w:del w:id="137" w:author="Mohammad Nayeem Hasan (mhasan20)" w:date="2025-07-16T02:18:00Z" w16du:dateUtc="2025-07-15T20:18:00Z">
              <w:r w:rsidRPr="00153929" w:rsidDel="0019778E">
                <w:delText> </w:delText>
              </w:r>
            </w:del>
          </w:p>
        </w:tc>
        <w:tc>
          <w:tcPr>
            <w:tcW w:w="120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38" w:author="Mohammad Nayeem Hasan (mhasan20)" w:date="2025-07-16T02:18:00Z" w16du:dateUtc="2025-07-15T20:18:00Z">
              <w:tcPr>
                <w:tcW w:w="120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0BE1D93E" w14:textId="697EE971" w:rsidR="0019778E" w:rsidRPr="00153929" w:rsidRDefault="0019778E" w:rsidP="0019778E">
            <w:r w:rsidRPr="00153929">
              <w:t> </w:t>
            </w:r>
            <w:ins w:id="139" w:author="Mohammad Nayeem Hasan (mhasan20)" w:date="2025-07-16T02:19:00Z">
              <w:r w:rsidRPr="0019778E">
                <w:t>1.00</w:t>
              </w:r>
            </w:ins>
          </w:p>
        </w:tc>
        <w:tc>
          <w:tcPr>
            <w:tcW w:w="1256"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40" w:author="Mohammad Nayeem Hasan (mhasan20)" w:date="2025-07-16T02:18:00Z" w16du:dateUtc="2025-07-15T20:18:00Z">
              <w:tcPr>
                <w:tcW w:w="1256"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7257C702" w14:textId="4183AE2D" w:rsidR="0019778E" w:rsidRPr="00153929" w:rsidRDefault="0019778E" w:rsidP="0019778E">
            <w:r w:rsidRPr="00153929">
              <w:t> </w:t>
            </w:r>
            <w:ins w:id="141" w:author="Mohammad Nayeem Hasan (mhasan20)" w:date="2025-07-16T02:20:00Z">
              <w:r w:rsidRPr="0019778E">
                <w:t>0.42</w:t>
              </w:r>
            </w:ins>
          </w:p>
        </w:tc>
        <w:tc>
          <w:tcPr>
            <w:tcW w:w="10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42" w:author="Mohammad Nayeem Hasan (mhasan20)" w:date="2025-07-16T02:18:00Z" w16du:dateUtc="2025-07-15T20:18:00Z">
              <w:tcPr>
                <w:tcW w:w="10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2C7A8D5E" w14:textId="436D6917" w:rsidR="0019778E" w:rsidRPr="00153929" w:rsidRDefault="0019778E" w:rsidP="0019778E">
            <w:r w:rsidRPr="00153929">
              <w:t> </w:t>
            </w:r>
            <w:ins w:id="143" w:author="Mohammad Nayeem Hasan (mhasan20)" w:date="2025-07-16T02:20:00Z">
              <w:r w:rsidRPr="0019778E">
                <w:t>0.34</w:t>
              </w:r>
            </w:ins>
          </w:p>
        </w:tc>
        <w:tc>
          <w:tcPr>
            <w:tcW w:w="1043"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Change w:id="144" w:author="Mohammad Nayeem Hasan (mhasan20)" w:date="2025-07-16T02:18:00Z" w16du:dateUtc="2025-07-15T20:18:00Z">
              <w:tcPr>
                <w:tcW w:w="81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tcPrChange>
          </w:tcPr>
          <w:p w14:paraId="748E0984" w14:textId="64A8B138" w:rsidR="0019778E" w:rsidRPr="00153929" w:rsidRDefault="0019778E" w:rsidP="0019778E">
            <w:r w:rsidRPr="00153929">
              <w:t> </w:t>
            </w:r>
            <w:ins w:id="145" w:author="Mohammad Nayeem Hasan (mhasan20)" w:date="2025-07-16T02:21:00Z">
              <w:r w:rsidRPr="0019778E">
                <w:t>0.38</w:t>
              </w:r>
            </w:ins>
          </w:p>
        </w:tc>
        <w:tc>
          <w:tcPr>
            <w:tcW w:w="79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Change w:id="146" w:author="Mohammad Nayeem Hasan (mhasan20)" w:date="2025-07-16T02:18:00Z" w16du:dateUtc="2025-07-15T20:18:00Z">
              <w:tcPr>
                <w:tcW w:w="79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tcPrChange>
          </w:tcPr>
          <w:p w14:paraId="080FF9E7" w14:textId="3C2A5504" w:rsidR="0019778E" w:rsidRPr="00153929" w:rsidRDefault="0019778E" w:rsidP="0019778E">
            <w:r w:rsidRPr="00153929">
              <w:t> </w:t>
            </w:r>
            <w:ins w:id="147" w:author="Mohammad Nayeem Hasan (mhasan20)" w:date="2025-07-16T02:22:00Z">
              <w:r w:rsidRPr="0019778E">
                <w:t>0.47</w:t>
              </w:r>
            </w:ins>
          </w:p>
        </w:tc>
      </w:tr>
      <w:tr w:rsidR="0019778E" w:rsidRPr="00153929" w14:paraId="312514DE" w14:textId="77777777" w:rsidTr="0019778E">
        <w:tblPrEx>
          <w:tblW w:w="0" w:type="auto"/>
          <w:tblCellSpacing w:w="15"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PrExChange w:id="148" w:author="Mohammad Nayeem Hasan (mhasan20)" w:date="2025-07-16T02:18:00Z" w16du:dateUtc="2025-07-15T20:18:00Z">
            <w:tblPrEx>
              <w:tblW w:w="0" w:type="auto"/>
              <w:tblCellSpacing w:w="15"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PrEx>
          </w:tblPrExChange>
        </w:tblPrEx>
        <w:trPr>
          <w:tblCellSpacing w:w="15" w:type="dxa"/>
          <w:trPrChange w:id="149" w:author="Mohammad Nayeem Hasan (mhasan20)" w:date="2025-07-16T02:18:00Z" w16du:dateUtc="2025-07-15T20:18:00Z">
            <w:trPr>
              <w:tblCellSpacing w:w="15" w:type="dxa"/>
            </w:trPr>
          </w:trPrChange>
        </w:trPr>
        <w:tc>
          <w:tcPr>
            <w:tcW w:w="196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50" w:author="Mohammad Nayeem Hasan (mhasan20)" w:date="2025-07-16T02:18:00Z" w16du:dateUtc="2025-07-15T20:18:00Z">
              <w:tcPr>
                <w:tcW w:w="196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6852DB1E" w14:textId="77777777" w:rsidR="0019778E" w:rsidRPr="00153929" w:rsidRDefault="0019778E" w:rsidP="0019778E">
            <w:r w:rsidRPr="00153929">
              <w:t>Average Temperature</w:t>
            </w:r>
          </w:p>
        </w:tc>
        <w:tc>
          <w:tcPr>
            <w:tcW w:w="85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51" w:author="Mohammad Nayeem Hasan (mhasan20)" w:date="2025-07-16T02:18:00Z" w16du:dateUtc="2025-07-15T20:18:00Z">
              <w:tcPr>
                <w:tcW w:w="608"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4DAD0D0D" w14:textId="44024CFB" w:rsidR="0019778E" w:rsidRPr="00153929" w:rsidRDefault="0019778E" w:rsidP="0019778E">
            <w:r w:rsidRPr="00153929">
              <w:t> </w:t>
            </w:r>
            <w:ins w:id="152" w:author="Mohammad Nayeem Hasan (mhasan20)" w:date="2025-07-16T02:16:00Z">
              <w:r w:rsidRPr="0019778E">
                <w:t>0.25</w:t>
              </w:r>
            </w:ins>
          </w:p>
        </w:tc>
        <w:tc>
          <w:tcPr>
            <w:tcW w:w="85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Change w:id="153" w:author="Mohammad Nayeem Hasan (mhasan20)" w:date="2025-07-16T02:18:00Z" w16du:dateUtc="2025-07-15T20:18:00Z">
              <w:tcPr>
                <w:tcW w:w="84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tcPrChange>
          </w:tcPr>
          <w:p w14:paraId="02DA8EEF" w14:textId="61050CB5" w:rsidR="0019778E" w:rsidRPr="00153929" w:rsidRDefault="0019778E" w:rsidP="0019778E">
            <w:ins w:id="154" w:author="Mohammad Nayeem Hasan (mhasan20)" w:date="2025-07-16T02:18:00Z" w16du:dateUtc="2025-07-15T20:18:00Z">
              <w:r w:rsidRPr="00153929">
                <w:t> </w:t>
              </w:r>
              <w:r w:rsidRPr="0019778E">
                <w:t>0.19</w:t>
              </w:r>
            </w:ins>
            <w:del w:id="155" w:author="Mohammad Nayeem Hasan (mhasan20)" w:date="2025-07-16T02:18:00Z" w16du:dateUtc="2025-07-15T20:18:00Z">
              <w:r w:rsidRPr="00153929" w:rsidDel="0019778E">
                <w:delText> </w:delText>
              </w:r>
            </w:del>
          </w:p>
        </w:tc>
        <w:tc>
          <w:tcPr>
            <w:tcW w:w="120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56" w:author="Mohammad Nayeem Hasan (mhasan20)" w:date="2025-07-16T02:18:00Z" w16du:dateUtc="2025-07-15T20:18:00Z">
              <w:tcPr>
                <w:tcW w:w="120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15AA06D2" w14:textId="7F0BF137" w:rsidR="0019778E" w:rsidRPr="00153929" w:rsidRDefault="0019778E" w:rsidP="0019778E">
            <w:r w:rsidRPr="00153929">
              <w:t> </w:t>
            </w:r>
            <w:ins w:id="157" w:author="Mohammad Nayeem Hasan (mhasan20)" w:date="2025-07-16T02:19:00Z">
              <w:r w:rsidRPr="0019778E">
                <w:t>0.42</w:t>
              </w:r>
            </w:ins>
          </w:p>
        </w:tc>
        <w:tc>
          <w:tcPr>
            <w:tcW w:w="1256"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58" w:author="Mohammad Nayeem Hasan (mhasan20)" w:date="2025-07-16T02:18:00Z" w16du:dateUtc="2025-07-15T20:18:00Z">
              <w:tcPr>
                <w:tcW w:w="1256"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36D46F46" w14:textId="49EE51A3" w:rsidR="0019778E" w:rsidRPr="00153929" w:rsidRDefault="0019778E" w:rsidP="0019778E">
            <w:r w:rsidRPr="00153929">
              <w:t> </w:t>
            </w:r>
            <w:ins w:id="159" w:author="Mohammad Nayeem Hasan (mhasan20)" w:date="2025-07-16T02:20:00Z">
              <w:r w:rsidRPr="0019778E">
                <w:t>1.00</w:t>
              </w:r>
            </w:ins>
          </w:p>
        </w:tc>
        <w:tc>
          <w:tcPr>
            <w:tcW w:w="10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60" w:author="Mohammad Nayeem Hasan (mhasan20)" w:date="2025-07-16T02:18:00Z" w16du:dateUtc="2025-07-15T20:18:00Z">
              <w:tcPr>
                <w:tcW w:w="10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0EBD97C4" w14:textId="4F11FE81" w:rsidR="0019778E" w:rsidRPr="00153929" w:rsidRDefault="0019778E" w:rsidP="0019778E">
            <w:r w:rsidRPr="00153929">
              <w:t> </w:t>
            </w:r>
            <w:ins w:id="161" w:author="Mohammad Nayeem Hasan (mhasan20)" w:date="2025-07-16T02:20:00Z">
              <w:r w:rsidRPr="0019778E">
                <w:t>-0.14</w:t>
              </w:r>
            </w:ins>
          </w:p>
        </w:tc>
        <w:tc>
          <w:tcPr>
            <w:tcW w:w="1043"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Change w:id="162" w:author="Mohammad Nayeem Hasan (mhasan20)" w:date="2025-07-16T02:18:00Z" w16du:dateUtc="2025-07-15T20:18:00Z">
              <w:tcPr>
                <w:tcW w:w="81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tcPrChange>
          </w:tcPr>
          <w:p w14:paraId="1A73EAAF" w14:textId="7E0BE462" w:rsidR="0019778E" w:rsidRPr="00153929" w:rsidRDefault="0019778E" w:rsidP="0019778E">
            <w:r w:rsidRPr="00153929">
              <w:t> </w:t>
            </w:r>
            <w:ins w:id="163" w:author="Mohammad Nayeem Hasan (mhasan20)" w:date="2025-07-16T02:22:00Z">
              <w:r w:rsidRPr="0019778E">
                <w:t>0.28</w:t>
              </w:r>
            </w:ins>
          </w:p>
        </w:tc>
        <w:tc>
          <w:tcPr>
            <w:tcW w:w="79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Change w:id="164" w:author="Mohammad Nayeem Hasan (mhasan20)" w:date="2025-07-16T02:18:00Z" w16du:dateUtc="2025-07-15T20:18:00Z">
              <w:tcPr>
                <w:tcW w:w="79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tcPrChange>
          </w:tcPr>
          <w:p w14:paraId="6BFF030E" w14:textId="2BAD5090" w:rsidR="0019778E" w:rsidRPr="00153929" w:rsidRDefault="0019778E" w:rsidP="0019778E">
            <w:r w:rsidRPr="00153929">
              <w:t> </w:t>
            </w:r>
            <w:ins w:id="165" w:author="Mohammad Nayeem Hasan (mhasan20)" w:date="2025-07-16T02:22:00Z">
              <w:r w:rsidRPr="0019778E">
                <w:t>0.15</w:t>
              </w:r>
            </w:ins>
          </w:p>
        </w:tc>
      </w:tr>
      <w:tr w:rsidR="0019778E" w:rsidRPr="00153929" w14:paraId="5ABF689B" w14:textId="77777777" w:rsidTr="0019778E">
        <w:tblPrEx>
          <w:tblW w:w="0" w:type="auto"/>
          <w:tblCellSpacing w:w="15"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PrExChange w:id="166" w:author="Mohammad Nayeem Hasan (mhasan20)" w:date="2025-07-16T02:18:00Z" w16du:dateUtc="2025-07-15T20:18:00Z">
            <w:tblPrEx>
              <w:tblW w:w="0" w:type="auto"/>
              <w:tblCellSpacing w:w="15" w:type="dxa"/>
              <w:tblBorders>
                <w:top w:val="single" w:sz="8" w:space="0" w:color="auto"/>
                <w:left w:val="single" w:sz="8" w:space="0" w:color="auto"/>
                <w:bottom w:val="single" w:sz="8" w:space="0" w:color="auto"/>
                <w:right w:val="single" w:sz="8" w:space="0" w:color="auto"/>
              </w:tblBorders>
              <w:shd w:val="clear" w:color="auto" w:fill="FFFFFF"/>
              <w:tblCellMar>
                <w:left w:w="0" w:type="dxa"/>
                <w:right w:w="0" w:type="dxa"/>
              </w:tblCellMar>
            </w:tblPrEx>
          </w:tblPrExChange>
        </w:tblPrEx>
        <w:trPr>
          <w:tblCellSpacing w:w="15" w:type="dxa"/>
          <w:trPrChange w:id="167" w:author="Mohammad Nayeem Hasan (mhasan20)" w:date="2025-07-16T02:18:00Z" w16du:dateUtc="2025-07-15T20:18:00Z">
            <w:trPr>
              <w:tblCellSpacing w:w="15" w:type="dxa"/>
            </w:trPr>
          </w:trPrChange>
        </w:trPr>
        <w:tc>
          <w:tcPr>
            <w:tcW w:w="196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68" w:author="Mohammad Nayeem Hasan (mhasan20)" w:date="2025-07-16T02:18:00Z" w16du:dateUtc="2025-07-15T20:18:00Z">
              <w:tcPr>
                <w:tcW w:w="196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769E47F6" w14:textId="77777777" w:rsidR="0019778E" w:rsidRPr="00153929" w:rsidRDefault="0019778E" w:rsidP="0019778E">
            <w:r w:rsidRPr="00153929">
              <w:t>Urban Population</w:t>
            </w:r>
          </w:p>
        </w:tc>
        <w:tc>
          <w:tcPr>
            <w:tcW w:w="85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69" w:author="Mohammad Nayeem Hasan (mhasan20)" w:date="2025-07-16T02:18:00Z" w16du:dateUtc="2025-07-15T20:18:00Z">
              <w:tcPr>
                <w:tcW w:w="608"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313B94DD" w14:textId="75276530" w:rsidR="0019778E" w:rsidRPr="00153929" w:rsidRDefault="0019778E" w:rsidP="0019778E">
            <w:r w:rsidRPr="00153929">
              <w:t> </w:t>
            </w:r>
            <w:ins w:id="170" w:author="Mohammad Nayeem Hasan (mhasan20)" w:date="2025-07-16T02:16:00Z">
              <w:r w:rsidRPr="0019778E">
                <w:t>-0.55</w:t>
              </w:r>
            </w:ins>
          </w:p>
        </w:tc>
        <w:tc>
          <w:tcPr>
            <w:tcW w:w="85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Change w:id="171" w:author="Mohammad Nayeem Hasan (mhasan20)" w:date="2025-07-16T02:18:00Z" w16du:dateUtc="2025-07-15T20:18:00Z">
              <w:tcPr>
                <w:tcW w:w="84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tcPrChange>
          </w:tcPr>
          <w:p w14:paraId="55CABCB9" w14:textId="19C5748A" w:rsidR="0019778E" w:rsidRPr="00153929" w:rsidRDefault="0019778E" w:rsidP="0019778E">
            <w:ins w:id="172" w:author="Mohammad Nayeem Hasan (mhasan20)" w:date="2025-07-16T02:18:00Z" w16du:dateUtc="2025-07-15T20:18:00Z">
              <w:r w:rsidRPr="00153929">
                <w:t> </w:t>
              </w:r>
              <w:r w:rsidRPr="0019778E">
                <w:t>-0.33</w:t>
              </w:r>
            </w:ins>
            <w:del w:id="173" w:author="Mohammad Nayeem Hasan (mhasan20)" w:date="2025-07-16T02:18:00Z" w16du:dateUtc="2025-07-15T20:18:00Z">
              <w:r w:rsidRPr="00153929" w:rsidDel="0019778E">
                <w:delText> </w:delText>
              </w:r>
            </w:del>
          </w:p>
        </w:tc>
        <w:tc>
          <w:tcPr>
            <w:tcW w:w="120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74" w:author="Mohammad Nayeem Hasan (mhasan20)" w:date="2025-07-16T02:18:00Z" w16du:dateUtc="2025-07-15T20:18:00Z">
              <w:tcPr>
                <w:tcW w:w="120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5DB6E843" w14:textId="37B5139E" w:rsidR="0019778E" w:rsidRPr="00153929" w:rsidRDefault="0019778E" w:rsidP="0019778E">
            <w:r w:rsidRPr="00153929">
              <w:t> </w:t>
            </w:r>
            <w:ins w:id="175" w:author="Mohammad Nayeem Hasan (mhasan20)" w:date="2025-07-16T02:19:00Z">
              <w:r w:rsidRPr="0019778E">
                <w:t>0.34</w:t>
              </w:r>
            </w:ins>
          </w:p>
        </w:tc>
        <w:tc>
          <w:tcPr>
            <w:tcW w:w="1256"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76" w:author="Mohammad Nayeem Hasan (mhasan20)" w:date="2025-07-16T02:18:00Z" w16du:dateUtc="2025-07-15T20:18:00Z">
              <w:tcPr>
                <w:tcW w:w="1256"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4CF93120" w14:textId="09FD4C79" w:rsidR="0019778E" w:rsidRPr="00153929" w:rsidRDefault="0019778E" w:rsidP="0019778E">
            <w:r w:rsidRPr="00153929">
              <w:t> </w:t>
            </w:r>
            <w:ins w:id="177" w:author="Mohammad Nayeem Hasan (mhasan20)" w:date="2025-07-16T02:20:00Z">
              <w:r w:rsidRPr="0019778E">
                <w:t>-0.14</w:t>
              </w:r>
            </w:ins>
          </w:p>
        </w:tc>
        <w:tc>
          <w:tcPr>
            <w:tcW w:w="10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Change w:id="178" w:author="Mohammad Nayeem Hasan (mhasan20)" w:date="2025-07-16T02:18:00Z" w16du:dateUtc="2025-07-15T20:18:00Z">
              <w:tcPr>
                <w:tcW w:w="10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tcPrChange>
          </w:tcPr>
          <w:p w14:paraId="0EDE69DA" w14:textId="021F9FDF" w:rsidR="0019778E" w:rsidRPr="00153929" w:rsidRDefault="0019778E" w:rsidP="0019778E">
            <w:r w:rsidRPr="00153929">
              <w:t> </w:t>
            </w:r>
            <w:ins w:id="179" w:author="Mohammad Nayeem Hasan (mhasan20)" w:date="2025-07-16T02:21:00Z">
              <w:r w:rsidRPr="0019778E">
                <w:t>1.00</w:t>
              </w:r>
            </w:ins>
          </w:p>
        </w:tc>
        <w:tc>
          <w:tcPr>
            <w:tcW w:w="1043"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Change w:id="180" w:author="Mohammad Nayeem Hasan (mhasan20)" w:date="2025-07-16T02:18:00Z" w16du:dateUtc="2025-07-15T20:18:00Z">
              <w:tcPr>
                <w:tcW w:w="81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tcPrChange>
          </w:tcPr>
          <w:p w14:paraId="058F7FC7" w14:textId="2C3C901B" w:rsidR="0019778E" w:rsidRPr="00153929" w:rsidRDefault="0019778E" w:rsidP="0019778E">
            <w:r w:rsidRPr="00153929">
              <w:t> </w:t>
            </w:r>
            <w:ins w:id="181" w:author="Mohammad Nayeem Hasan (mhasan20)" w:date="2025-07-16T02:22:00Z">
              <w:r w:rsidRPr="0019778E">
                <w:t>0.29</w:t>
              </w:r>
            </w:ins>
          </w:p>
        </w:tc>
        <w:tc>
          <w:tcPr>
            <w:tcW w:w="79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Change w:id="182" w:author="Mohammad Nayeem Hasan (mhasan20)" w:date="2025-07-16T02:18:00Z" w16du:dateUtc="2025-07-15T20:18:00Z">
              <w:tcPr>
                <w:tcW w:w="79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tcPrChange>
          </w:tcPr>
          <w:p w14:paraId="6D25B5E1" w14:textId="0D1AE3FA" w:rsidR="0019778E" w:rsidRPr="00153929" w:rsidRDefault="0019778E" w:rsidP="0019778E">
            <w:r w:rsidRPr="00153929">
              <w:t> </w:t>
            </w:r>
            <w:ins w:id="183" w:author="Mohammad Nayeem Hasan (mhasan20)" w:date="2025-07-16T02:22:00Z">
              <w:r w:rsidRPr="0019778E">
                <w:t>0.59</w:t>
              </w:r>
            </w:ins>
          </w:p>
        </w:tc>
      </w:tr>
      <w:tr w:rsidR="0019778E" w:rsidRPr="00153929" w14:paraId="151D836B" w14:textId="77777777" w:rsidTr="0019778E">
        <w:trPr>
          <w:tblCellSpacing w:w="15" w:type="dxa"/>
        </w:trPr>
        <w:tc>
          <w:tcPr>
            <w:tcW w:w="196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7C1CE37D" w14:textId="77777777" w:rsidR="0019778E" w:rsidRPr="00153929" w:rsidRDefault="0019778E" w:rsidP="0019778E">
            <w:r w:rsidRPr="00153929">
              <w:t>Population Density</w:t>
            </w:r>
          </w:p>
        </w:tc>
        <w:tc>
          <w:tcPr>
            <w:tcW w:w="85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7B5022CD" w14:textId="413DC91A" w:rsidR="0019778E" w:rsidRPr="00153929" w:rsidRDefault="0019778E" w:rsidP="0019778E">
            <w:r w:rsidRPr="00153929">
              <w:t> </w:t>
            </w:r>
            <w:ins w:id="184" w:author="Mohammad Nayeem Hasan (mhasan20)" w:date="2025-07-16T02:16:00Z">
              <w:r w:rsidRPr="0019778E">
                <w:t>-0.11</w:t>
              </w:r>
            </w:ins>
          </w:p>
        </w:tc>
        <w:tc>
          <w:tcPr>
            <w:tcW w:w="85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4C53FDFF" w14:textId="7DF6CE0F" w:rsidR="0019778E" w:rsidRPr="00153929" w:rsidRDefault="0019778E" w:rsidP="0019778E">
            <w:ins w:id="185" w:author="Mohammad Nayeem Hasan (mhasan20)" w:date="2025-07-16T02:18:00Z" w16du:dateUtc="2025-07-15T20:18:00Z">
              <w:r w:rsidRPr="00153929">
                <w:t> </w:t>
              </w:r>
              <w:r w:rsidRPr="0019778E">
                <w:t>-0.08</w:t>
              </w:r>
            </w:ins>
            <w:del w:id="186" w:author="Mohammad Nayeem Hasan (mhasan20)" w:date="2025-07-16T02:18:00Z" w16du:dateUtc="2025-07-15T20:18:00Z">
              <w:r w:rsidRPr="00153929" w:rsidDel="00D02B48">
                <w:delText> </w:delText>
              </w:r>
            </w:del>
          </w:p>
        </w:tc>
        <w:tc>
          <w:tcPr>
            <w:tcW w:w="120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4D43EC4A" w14:textId="15A92AE0" w:rsidR="0019778E" w:rsidRPr="00153929" w:rsidRDefault="0019778E" w:rsidP="0019778E">
            <w:r w:rsidRPr="00153929">
              <w:t> </w:t>
            </w:r>
            <w:ins w:id="187" w:author="Mohammad Nayeem Hasan (mhasan20)" w:date="2025-07-16T02:19:00Z">
              <w:r w:rsidRPr="0019778E">
                <w:t xml:space="preserve">0.38  </w:t>
              </w:r>
            </w:ins>
          </w:p>
        </w:tc>
        <w:tc>
          <w:tcPr>
            <w:tcW w:w="1256"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41CCA5C1" w14:textId="2846BA2F" w:rsidR="0019778E" w:rsidRPr="00153929" w:rsidRDefault="0019778E" w:rsidP="0019778E">
            <w:r w:rsidRPr="00153929">
              <w:t> </w:t>
            </w:r>
            <w:ins w:id="188" w:author="Mohammad Nayeem Hasan (mhasan20)" w:date="2025-07-16T02:20:00Z">
              <w:r w:rsidRPr="0019778E">
                <w:t>0.28</w:t>
              </w:r>
            </w:ins>
          </w:p>
        </w:tc>
        <w:tc>
          <w:tcPr>
            <w:tcW w:w="10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62FFB2E8" w14:textId="18F7145D" w:rsidR="0019778E" w:rsidRPr="00153929" w:rsidRDefault="0019778E" w:rsidP="0019778E">
            <w:r w:rsidRPr="00153929">
              <w:t> </w:t>
            </w:r>
            <w:ins w:id="189" w:author="Mohammad Nayeem Hasan (mhasan20)" w:date="2025-07-16T02:21:00Z">
              <w:r w:rsidRPr="0019778E">
                <w:t>0.29</w:t>
              </w:r>
            </w:ins>
          </w:p>
        </w:tc>
        <w:tc>
          <w:tcPr>
            <w:tcW w:w="1043"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p w14:paraId="067F474D" w14:textId="3529E49F" w:rsidR="0019778E" w:rsidRPr="00153929" w:rsidRDefault="0019778E" w:rsidP="0019778E">
            <w:r w:rsidRPr="00153929">
              <w:t> </w:t>
            </w:r>
            <w:ins w:id="190" w:author="Mohammad Nayeem Hasan (mhasan20)" w:date="2025-07-16T02:22:00Z">
              <w:r w:rsidRPr="0019778E">
                <w:t>1.00</w:t>
              </w:r>
            </w:ins>
          </w:p>
        </w:tc>
        <w:tc>
          <w:tcPr>
            <w:tcW w:w="79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p w14:paraId="5BDF005B" w14:textId="0D3C7515" w:rsidR="0019778E" w:rsidRPr="00153929" w:rsidRDefault="0019778E" w:rsidP="0019778E">
            <w:r w:rsidRPr="00153929">
              <w:t> </w:t>
            </w:r>
            <w:ins w:id="191" w:author="Mohammad Nayeem Hasan (mhasan20)" w:date="2025-07-16T02:22:00Z">
              <w:r w:rsidRPr="0019778E">
                <w:t>0.88</w:t>
              </w:r>
            </w:ins>
          </w:p>
        </w:tc>
      </w:tr>
      <w:tr w:rsidR="0019778E" w:rsidRPr="00153929" w14:paraId="6FC15E7D" w14:textId="77777777" w:rsidTr="0019778E">
        <w:trPr>
          <w:tblCellSpacing w:w="15" w:type="dxa"/>
        </w:trPr>
        <w:tc>
          <w:tcPr>
            <w:tcW w:w="196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284769FA" w14:textId="77777777" w:rsidR="0019778E" w:rsidRPr="00153929" w:rsidRDefault="0019778E" w:rsidP="0019778E">
            <w:r w:rsidRPr="00153929">
              <w:t>GDP per Capita (USD)</w:t>
            </w:r>
          </w:p>
        </w:tc>
        <w:tc>
          <w:tcPr>
            <w:tcW w:w="85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56B967F2" w14:textId="57AB3610" w:rsidR="0019778E" w:rsidRPr="00153929" w:rsidRDefault="0019778E" w:rsidP="0019778E">
            <w:r w:rsidRPr="00153929">
              <w:t> </w:t>
            </w:r>
            <w:ins w:id="192" w:author="Mohammad Nayeem Hasan (mhasan20)" w:date="2025-07-16T02:16:00Z">
              <w:r w:rsidRPr="0019778E">
                <w:t>-0.32</w:t>
              </w:r>
            </w:ins>
          </w:p>
        </w:tc>
        <w:tc>
          <w:tcPr>
            <w:tcW w:w="85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21D59DBC" w14:textId="727D3371" w:rsidR="0019778E" w:rsidRPr="00153929" w:rsidRDefault="0019778E" w:rsidP="0019778E">
            <w:r w:rsidRPr="00153929">
              <w:t> </w:t>
            </w:r>
            <w:ins w:id="193" w:author="Mohammad Nayeem Hasan (mhasan20)" w:date="2025-07-16T02:19:00Z">
              <w:r w:rsidRPr="0019778E">
                <w:t>-0.23</w:t>
              </w:r>
            </w:ins>
          </w:p>
        </w:tc>
        <w:tc>
          <w:tcPr>
            <w:tcW w:w="1204"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1B110194" w14:textId="1A2150B8" w:rsidR="0019778E" w:rsidRPr="00153929" w:rsidRDefault="0019778E" w:rsidP="0019778E">
            <w:r w:rsidRPr="00153929">
              <w:t> </w:t>
            </w:r>
            <w:ins w:id="194" w:author="Mohammad Nayeem Hasan (mhasan20)" w:date="2025-07-16T02:19:00Z">
              <w:r w:rsidRPr="0019778E">
                <w:t>0.47</w:t>
              </w:r>
            </w:ins>
          </w:p>
        </w:tc>
        <w:tc>
          <w:tcPr>
            <w:tcW w:w="1256"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76763ACB" w14:textId="076E1360" w:rsidR="0019778E" w:rsidRPr="00153929" w:rsidRDefault="0019778E" w:rsidP="0019778E">
            <w:r w:rsidRPr="00153929">
              <w:t> </w:t>
            </w:r>
            <w:ins w:id="195" w:author="Mohammad Nayeem Hasan (mhasan20)" w:date="2025-07-16T02:20:00Z">
              <w:r w:rsidRPr="0019778E">
                <w:t>0.15</w:t>
              </w:r>
            </w:ins>
          </w:p>
        </w:tc>
        <w:tc>
          <w:tcPr>
            <w:tcW w:w="10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30BA6825" w14:textId="0E140696" w:rsidR="0019778E" w:rsidRPr="00153929" w:rsidRDefault="0019778E" w:rsidP="0019778E">
            <w:r w:rsidRPr="00153929">
              <w:t> </w:t>
            </w:r>
            <w:ins w:id="196" w:author="Mohammad Nayeem Hasan (mhasan20)" w:date="2025-07-16T02:21:00Z">
              <w:r w:rsidRPr="0019778E">
                <w:t xml:space="preserve">0.59  </w:t>
              </w:r>
            </w:ins>
          </w:p>
        </w:tc>
        <w:tc>
          <w:tcPr>
            <w:tcW w:w="1043"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p w14:paraId="7A3A2A94" w14:textId="1D0CBC7D" w:rsidR="0019778E" w:rsidRPr="00153929" w:rsidRDefault="0019778E" w:rsidP="0019778E">
            <w:r w:rsidRPr="00153929">
              <w:t> </w:t>
            </w:r>
            <w:ins w:id="197" w:author="Mohammad Nayeem Hasan (mhasan20)" w:date="2025-07-16T02:22:00Z">
              <w:r w:rsidRPr="0019778E">
                <w:t>0.88</w:t>
              </w:r>
            </w:ins>
          </w:p>
        </w:tc>
        <w:tc>
          <w:tcPr>
            <w:tcW w:w="799"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hideMark/>
          </w:tcPr>
          <w:p w14:paraId="2480797C" w14:textId="3F0E6A13" w:rsidR="0019778E" w:rsidRPr="00153929" w:rsidRDefault="0019778E" w:rsidP="0019778E">
            <w:r w:rsidRPr="00153929">
              <w:t> </w:t>
            </w:r>
            <w:ins w:id="198" w:author="Mohammad Nayeem Hasan (mhasan20)" w:date="2025-07-16T02:23:00Z">
              <w:r w:rsidRPr="0019778E">
                <w:t>1.00</w:t>
              </w:r>
            </w:ins>
          </w:p>
        </w:tc>
      </w:tr>
    </w:tbl>
    <w:p w14:paraId="6852D672" w14:textId="77777777" w:rsidR="00153929" w:rsidRPr="00153929" w:rsidRDefault="00153929" w:rsidP="00153929">
      <w:r w:rsidRPr="00153929">
        <w:t> </w:t>
      </w:r>
    </w:p>
    <w:p w14:paraId="2245FE54" w14:textId="77777777" w:rsidR="00F52F6B" w:rsidRDefault="00F52F6B"/>
    <w:sectPr w:rsidR="00F52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hammad Nayeem Hasan (mhasan20)">
    <w15:presenceInfo w15:providerId="AD" w15:userId="S::mhasan20@memphis.edu::7ddb2218-adc1-4ddc-857e-2ab735109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50"/>
    <w:rsid w:val="00013D7F"/>
    <w:rsid w:val="00020E3E"/>
    <w:rsid w:val="00023DCC"/>
    <w:rsid w:val="00031A17"/>
    <w:rsid w:val="000704FE"/>
    <w:rsid w:val="000975A7"/>
    <w:rsid w:val="000C0DE7"/>
    <w:rsid w:val="000F1DC5"/>
    <w:rsid w:val="0010055E"/>
    <w:rsid w:val="001200CD"/>
    <w:rsid w:val="00142AC7"/>
    <w:rsid w:val="00153929"/>
    <w:rsid w:val="001560B6"/>
    <w:rsid w:val="0015723A"/>
    <w:rsid w:val="00183505"/>
    <w:rsid w:val="00193C2E"/>
    <w:rsid w:val="0019778E"/>
    <w:rsid w:val="001A151C"/>
    <w:rsid w:val="001F6B00"/>
    <w:rsid w:val="00206196"/>
    <w:rsid w:val="0021072C"/>
    <w:rsid w:val="00220B88"/>
    <w:rsid w:val="002455D5"/>
    <w:rsid w:val="0025002E"/>
    <w:rsid w:val="002A0F66"/>
    <w:rsid w:val="00303B9D"/>
    <w:rsid w:val="0034650B"/>
    <w:rsid w:val="003602B6"/>
    <w:rsid w:val="003C28E1"/>
    <w:rsid w:val="003D1BB6"/>
    <w:rsid w:val="00472B88"/>
    <w:rsid w:val="004D1838"/>
    <w:rsid w:val="004F5DB8"/>
    <w:rsid w:val="005164E2"/>
    <w:rsid w:val="00572FBE"/>
    <w:rsid w:val="005733F8"/>
    <w:rsid w:val="00580091"/>
    <w:rsid w:val="00595258"/>
    <w:rsid w:val="005E1550"/>
    <w:rsid w:val="005F450F"/>
    <w:rsid w:val="00640FD6"/>
    <w:rsid w:val="0067463C"/>
    <w:rsid w:val="006C00B5"/>
    <w:rsid w:val="006D0958"/>
    <w:rsid w:val="006D559A"/>
    <w:rsid w:val="006F1730"/>
    <w:rsid w:val="006F629D"/>
    <w:rsid w:val="00704426"/>
    <w:rsid w:val="007130A2"/>
    <w:rsid w:val="007634B6"/>
    <w:rsid w:val="00764D2E"/>
    <w:rsid w:val="00794CDC"/>
    <w:rsid w:val="007A5E1D"/>
    <w:rsid w:val="007B701B"/>
    <w:rsid w:val="008054CD"/>
    <w:rsid w:val="008248FC"/>
    <w:rsid w:val="00830FBA"/>
    <w:rsid w:val="00883D1D"/>
    <w:rsid w:val="008A0163"/>
    <w:rsid w:val="008B4EC7"/>
    <w:rsid w:val="008C1932"/>
    <w:rsid w:val="008E70E9"/>
    <w:rsid w:val="008F5BBE"/>
    <w:rsid w:val="0092277B"/>
    <w:rsid w:val="00933BB9"/>
    <w:rsid w:val="0095775A"/>
    <w:rsid w:val="00963F11"/>
    <w:rsid w:val="0099556F"/>
    <w:rsid w:val="009B174E"/>
    <w:rsid w:val="009C59EA"/>
    <w:rsid w:val="009C5F30"/>
    <w:rsid w:val="00A07A62"/>
    <w:rsid w:val="00A15471"/>
    <w:rsid w:val="00A64910"/>
    <w:rsid w:val="00AA5326"/>
    <w:rsid w:val="00AD1754"/>
    <w:rsid w:val="00AD2590"/>
    <w:rsid w:val="00AD51B9"/>
    <w:rsid w:val="00B049FB"/>
    <w:rsid w:val="00B04C12"/>
    <w:rsid w:val="00B400B6"/>
    <w:rsid w:val="00B46965"/>
    <w:rsid w:val="00B53092"/>
    <w:rsid w:val="00BA0BED"/>
    <w:rsid w:val="00BA68F9"/>
    <w:rsid w:val="00BC03C5"/>
    <w:rsid w:val="00BC3C89"/>
    <w:rsid w:val="00BD6893"/>
    <w:rsid w:val="00BD69C9"/>
    <w:rsid w:val="00C12B93"/>
    <w:rsid w:val="00C138B6"/>
    <w:rsid w:val="00C16423"/>
    <w:rsid w:val="00C71172"/>
    <w:rsid w:val="00C8566B"/>
    <w:rsid w:val="00CA659B"/>
    <w:rsid w:val="00CB230B"/>
    <w:rsid w:val="00CB2D08"/>
    <w:rsid w:val="00CD39D6"/>
    <w:rsid w:val="00D25291"/>
    <w:rsid w:val="00D25C4D"/>
    <w:rsid w:val="00D30FA8"/>
    <w:rsid w:val="00D43C99"/>
    <w:rsid w:val="00D53D2C"/>
    <w:rsid w:val="00D719B7"/>
    <w:rsid w:val="00D93B74"/>
    <w:rsid w:val="00E20729"/>
    <w:rsid w:val="00E50B82"/>
    <w:rsid w:val="00E61C82"/>
    <w:rsid w:val="00E62964"/>
    <w:rsid w:val="00EB678F"/>
    <w:rsid w:val="00EF1B37"/>
    <w:rsid w:val="00F03726"/>
    <w:rsid w:val="00F26A52"/>
    <w:rsid w:val="00F45CFB"/>
    <w:rsid w:val="00F52F6B"/>
    <w:rsid w:val="00FD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4D4AA"/>
  <w15:chartTrackingRefBased/>
  <w15:docId w15:val="{9C21B5F2-9EEC-4112-9017-A9F11C58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0B6"/>
    <w:pPr>
      <w:spacing w:line="259" w:lineRule="auto"/>
    </w:pPr>
    <w:rPr>
      <w:kern w:val="0"/>
      <w:sz w:val="22"/>
      <w:szCs w:val="22"/>
      <w14:ligatures w14:val="none"/>
    </w:rPr>
  </w:style>
  <w:style w:type="paragraph" w:styleId="Heading1">
    <w:name w:val="heading 1"/>
    <w:basedOn w:val="Normal"/>
    <w:next w:val="Normal"/>
    <w:link w:val="Heading1Char"/>
    <w:uiPriority w:val="9"/>
    <w:qFormat/>
    <w:rsid w:val="005E15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15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15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15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15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1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5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15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15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15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15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1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550"/>
    <w:rPr>
      <w:rFonts w:eastAsiaTheme="majorEastAsia" w:cstheme="majorBidi"/>
      <w:color w:val="272727" w:themeColor="text1" w:themeTint="D8"/>
    </w:rPr>
  </w:style>
  <w:style w:type="paragraph" w:styleId="Title">
    <w:name w:val="Title"/>
    <w:basedOn w:val="Normal"/>
    <w:next w:val="Normal"/>
    <w:link w:val="TitleChar"/>
    <w:uiPriority w:val="10"/>
    <w:qFormat/>
    <w:rsid w:val="005E1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550"/>
    <w:pPr>
      <w:spacing w:before="160"/>
      <w:jc w:val="center"/>
    </w:pPr>
    <w:rPr>
      <w:i/>
      <w:iCs/>
      <w:color w:val="404040" w:themeColor="text1" w:themeTint="BF"/>
    </w:rPr>
  </w:style>
  <w:style w:type="character" w:customStyle="1" w:styleId="QuoteChar">
    <w:name w:val="Quote Char"/>
    <w:basedOn w:val="DefaultParagraphFont"/>
    <w:link w:val="Quote"/>
    <w:uiPriority w:val="29"/>
    <w:rsid w:val="005E1550"/>
    <w:rPr>
      <w:i/>
      <w:iCs/>
      <w:color w:val="404040" w:themeColor="text1" w:themeTint="BF"/>
    </w:rPr>
  </w:style>
  <w:style w:type="paragraph" w:styleId="ListParagraph">
    <w:name w:val="List Paragraph"/>
    <w:basedOn w:val="Normal"/>
    <w:uiPriority w:val="34"/>
    <w:qFormat/>
    <w:rsid w:val="005E1550"/>
    <w:pPr>
      <w:ind w:left="720"/>
      <w:contextualSpacing/>
    </w:pPr>
  </w:style>
  <w:style w:type="character" w:styleId="IntenseEmphasis">
    <w:name w:val="Intense Emphasis"/>
    <w:basedOn w:val="DefaultParagraphFont"/>
    <w:uiPriority w:val="21"/>
    <w:qFormat/>
    <w:rsid w:val="005E1550"/>
    <w:rPr>
      <w:i/>
      <w:iCs/>
      <w:color w:val="2F5496" w:themeColor="accent1" w:themeShade="BF"/>
    </w:rPr>
  </w:style>
  <w:style w:type="paragraph" w:styleId="IntenseQuote">
    <w:name w:val="Intense Quote"/>
    <w:basedOn w:val="Normal"/>
    <w:next w:val="Normal"/>
    <w:link w:val="IntenseQuoteChar"/>
    <w:uiPriority w:val="30"/>
    <w:qFormat/>
    <w:rsid w:val="005E15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1550"/>
    <w:rPr>
      <w:i/>
      <w:iCs/>
      <w:color w:val="2F5496" w:themeColor="accent1" w:themeShade="BF"/>
    </w:rPr>
  </w:style>
  <w:style w:type="character" w:styleId="IntenseReference">
    <w:name w:val="Intense Reference"/>
    <w:basedOn w:val="DefaultParagraphFont"/>
    <w:uiPriority w:val="32"/>
    <w:qFormat/>
    <w:rsid w:val="005E1550"/>
    <w:rPr>
      <w:b/>
      <w:bCs/>
      <w:smallCaps/>
      <w:color w:val="2F5496" w:themeColor="accent1" w:themeShade="BF"/>
      <w:spacing w:val="5"/>
    </w:rPr>
  </w:style>
  <w:style w:type="table" w:styleId="TableGrid">
    <w:name w:val="Table Grid"/>
    <w:basedOn w:val="TableNormal"/>
    <w:uiPriority w:val="39"/>
    <w:rsid w:val="001560B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25291"/>
    <w:rPr>
      <w:color w:val="666666"/>
    </w:rPr>
  </w:style>
  <w:style w:type="character" w:styleId="Hyperlink">
    <w:name w:val="Hyperlink"/>
    <w:basedOn w:val="DefaultParagraphFont"/>
    <w:uiPriority w:val="99"/>
    <w:unhideWhenUsed/>
    <w:rsid w:val="00595258"/>
    <w:rPr>
      <w:color w:val="0563C1" w:themeColor="hyperlink"/>
      <w:u w:val="single"/>
    </w:rPr>
  </w:style>
  <w:style w:type="character" w:styleId="UnresolvedMention">
    <w:name w:val="Unresolved Mention"/>
    <w:basedOn w:val="DefaultParagraphFont"/>
    <w:uiPriority w:val="99"/>
    <w:semiHidden/>
    <w:unhideWhenUsed/>
    <w:rsid w:val="00595258"/>
    <w:rPr>
      <w:color w:val="605E5C"/>
      <w:shd w:val="clear" w:color="auto" w:fill="E1DFDD"/>
    </w:rPr>
  </w:style>
  <w:style w:type="paragraph" w:styleId="Revision">
    <w:name w:val="Revision"/>
    <w:hidden/>
    <w:uiPriority w:val="99"/>
    <w:semiHidden/>
    <w:rsid w:val="00D93B74"/>
    <w:pPr>
      <w:spacing w:after="0" w:line="240" w:lineRule="auto"/>
    </w:pPr>
    <w:rPr>
      <w:kern w:val="0"/>
      <w:sz w:val="22"/>
      <w:szCs w:val="22"/>
      <w14:ligatures w14:val="none"/>
    </w:rPr>
  </w:style>
  <w:style w:type="paragraph" w:styleId="HTMLPreformatted">
    <w:name w:val="HTML Preformatted"/>
    <w:basedOn w:val="Normal"/>
    <w:link w:val="HTMLPreformattedChar"/>
    <w:uiPriority w:val="99"/>
    <w:semiHidden/>
    <w:unhideWhenUsed/>
    <w:rsid w:val="0019778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778E"/>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9544">
      <w:bodyDiv w:val="1"/>
      <w:marLeft w:val="0"/>
      <w:marRight w:val="0"/>
      <w:marTop w:val="0"/>
      <w:marBottom w:val="0"/>
      <w:divBdr>
        <w:top w:val="none" w:sz="0" w:space="0" w:color="auto"/>
        <w:left w:val="none" w:sz="0" w:space="0" w:color="auto"/>
        <w:bottom w:val="none" w:sz="0" w:space="0" w:color="auto"/>
        <w:right w:val="none" w:sz="0" w:space="0" w:color="auto"/>
      </w:divBdr>
    </w:div>
    <w:div w:id="32662154">
      <w:bodyDiv w:val="1"/>
      <w:marLeft w:val="0"/>
      <w:marRight w:val="0"/>
      <w:marTop w:val="0"/>
      <w:marBottom w:val="0"/>
      <w:divBdr>
        <w:top w:val="none" w:sz="0" w:space="0" w:color="auto"/>
        <w:left w:val="none" w:sz="0" w:space="0" w:color="auto"/>
        <w:bottom w:val="none" w:sz="0" w:space="0" w:color="auto"/>
        <w:right w:val="none" w:sz="0" w:space="0" w:color="auto"/>
      </w:divBdr>
      <w:divsChild>
        <w:div w:id="2142652381">
          <w:marLeft w:val="640"/>
          <w:marRight w:val="0"/>
          <w:marTop w:val="0"/>
          <w:marBottom w:val="0"/>
          <w:divBdr>
            <w:top w:val="none" w:sz="0" w:space="0" w:color="auto"/>
            <w:left w:val="none" w:sz="0" w:space="0" w:color="auto"/>
            <w:bottom w:val="none" w:sz="0" w:space="0" w:color="auto"/>
            <w:right w:val="none" w:sz="0" w:space="0" w:color="auto"/>
          </w:divBdr>
        </w:div>
        <w:div w:id="1172993092">
          <w:marLeft w:val="640"/>
          <w:marRight w:val="0"/>
          <w:marTop w:val="0"/>
          <w:marBottom w:val="0"/>
          <w:divBdr>
            <w:top w:val="none" w:sz="0" w:space="0" w:color="auto"/>
            <w:left w:val="none" w:sz="0" w:space="0" w:color="auto"/>
            <w:bottom w:val="none" w:sz="0" w:space="0" w:color="auto"/>
            <w:right w:val="none" w:sz="0" w:space="0" w:color="auto"/>
          </w:divBdr>
        </w:div>
        <w:div w:id="1574849501">
          <w:marLeft w:val="640"/>
          <w:marRight w:val="0"/>
          <w:marTop w:val="0"/>
          <w:marBottom w:val="0"/>
          <w:divBdr>
            <w:top w:val="none" w:sz="0" w:space="0" w:color="auto"/>
            <w:left w:val="none" w:sz="0" w:space="0" w:color="auto"/>
            <w:bottom w:val="none" w:sz="0" w:space="0" w:color="auto"/>
            <w:right w:val="none" w:sz="0" w:space="0" w:color="auto"/>
          </w:divBdr>
        </w:div>
        <w:div w:id="1379473847">
          <w:marLeft w:val="640"/>
          <w:marRight w:val="0"/>
          <w:marTop w:val="0"/>
          <w:marBottom w:val="0"/>
          <w:divBdr>
            <w:top w:val="none" w:sz="0" w:space="0" w:color="auto"/>
            <w:left w:val="none" w:sz="0" w:space="0" w:color="auto"/>
            <w:bottom w:val="none" w:sz="0" w:space="0" w:color="auto"/>
            <w:right w:val="none" w:sz="0" w:space="0" w:color="auto"/>
          </w:divBdr>
        </w:div>
        <w:div w:id="1438673493">
          <w:marLeft w:val="640"/>
          <w:marRight w:val="0"/>
          <w:marTop w:val="0"/>
          <w:marBottom w:val="0"/>
          <w:divBdr>
            <w:top w:val="none" w:sz="0" w:space="0" w:color="auto"/>
            <w:left w:val="none" w:sz="0" w:space="0" w:color="auto"/>
            <w:bottom w:val="none" w:sz="0" w:space="0" w:color="auto"/>
            <w:right w:val="none" w:sz="0" w:space="0" w:color="auto"/>
          </w:divBdr>
        </w:div>
        <w:div w:id="600724592">
          <w:marLeft w:val="640"/>
          <w:marRight w:val="0"/>
          <w:marTop w:val="0"/>
          <w:marBottom w:val="0"/>
          <w:divBdr>
            <w:top w:val="none" w:sz="0" w:space="0" w:color="auto"/>
            <w:left w:val="none" w:sz="0" w:space="0" w:color="auto"/>
            <w:bottom w:val="none" w:sz="0" w:space="0" w:color="auto"/>
            <w:right w:val="none" w:sz="0" w:space="0" w:color="auto"/>
          </w:divBdr>
        </w:div>
        <w:div w:id="747728532">
          <w:marLeft w:val="640"/>
          <w:marRight w:val="0"/>
          <w:marTop w:val="0"/>
          <w:marBottom w:val="0"/>
          <w:divBdr>
            <w:top w:val="none" w:sz="0" w:space="0" w:color="auto"/>
            <w:left w:val="none" w:sz="0" w:space="0" w:color="auto"/>
            <w:bottom w:val="none" w:sz="0" w:space="0" w:color="auto"/>
            <w:right w:val="none" w:sz="0" w:space="0" w:color="auto"/>
          </w:divBdr>
        </w:div>
        <w:div w:id="1763138332">
          <w:marLeft w:val="640"/>
          <w:marRight w:val="0"/>
          <w:marTop w:val="0"/>
          <w:marBottom w:val="0"/>
          <w:divBdr>
            <w:top w:val="none" w:sz="0" w:space="0" w:color="auto"/>
            <w:left w:val="none" w:sz="0" w:space="0" w:color="auto"/>
            <w:bottom w:val="none" w:sz="0" w:space="0" w:color="auto"/>
            <w:right w:val="none" w:sz="0" w:space="0" w:color="auto"/>
          </w:divBdr>
        </w:div>
      </w:divsChild>
    </w:div>
    <w:div w:id="39090175">
      <w:bodyDiv w:val="1"/>
      <w:marLeft w:val="0"/>
      <w:marRight w:val="0"/>
      <w:marTop w:val="0"/>
      <w:marBottom w:val="0"/>
      <w:divBdr>
        <w:top w:val="none" w:sz="0" w:space="0" w:color="auto"/>
        <w:left w:val="none" w:sz="0" w:space="0" w:color="auto"/>
        <w:bottom w:val="none" w:sz="0" w:space="0" w:color="auto"/>
        <w:right w:val="none" w:sz="0" w:space="0" w:color="auto"/>
      </w:divBdr>
    </w:div>
    <w:div w:id="56364428">
      <w:bodyDiv w:val="1"/>
      <w:marLeft w:val="0"/>
      <w:marRight w:val="0"/>
      <w:marTop w:val="0"/>
      <w:marBottom w:val="0"/>
      <w:divBdr>
        <w:top w:val="none" w:sz="0" w:space="0" w:color="auto"/>
        <w:left w:val="none" w:sz="0" w:space="0" w:color="auto"/>
        <w:bottom w:val="none" w:sz="0" w:space="0" w:color="auto"/>
        <w:right w:val="none" w:sz="0" w:space="0" w:color="auto"/>
      </w:divBdr>
      <w:divsChild>
        <w:div w:id="176120751">
          <w:marLeft w:val="640"/>
          <w:marRight w:val="0"/>
          <w:marTop w:val="0"/>
          <w:marBottom w:val="0"/>
          <w:divBdr>
            <w:top w:val="none" w:sz="0" w:space="0" w:color="auto"/>
            <w:left w:val="none" w:sz="0" w:space="0" w:color="auto"/>
            <w:bottom w:val="none" w:sz="0" w:space="0" w:color="auto"/>
            <w:right w:val="none" w:sz="0" w:space="0" w:color="auto"/>
          </w:divBdr>
        </w:div>
        <w:div w:id="2106803681">
          <w:marLeft w:val="640"/>
          <w:marRight w:val="0"/>
          <w:marTop w:val="0"/>
          <w:marBottom w:val="0"/>
          <w:divBdr>
            <w:top w:val="none" w:sz="0" w:space="0" w:color="auto"/>
            <w:left w:val="none" w:sz="0" w:space="0" w:color="auto"/>
            <w:bottom w:val="none" w:sz="0" w:space="0" w:color="auto"/>
            <w:right w:val="none" w:sz="0" w:space="0" w:color="auto"/>
          </w:divBdr>
        </w:div>
        <w:div w:id="1057358426">
          <w:marLeft w:val="640"/>
          <w:marRight w:val="0"/>
          <w:marTop w:val="0"/>
          <w:marBottom w:val="0"/>
          <w:divBdr>
            <w:top w:val="none" w:sz="0" w:space="0" w:color="auto"/>
            <w:left w:val="none" w:sz="0" w:space="0" w:color="auto"/>
            <w:bottom w:val="none" w:sz="0" w:space="0" w:color="auto"/>
            <w:right w:val="none" w:sz="0" w:space="0" w:color="auto"/>
          </w:divBdr>
        </w:div>
        <w:div w:id="658506729">
          <w:marLeft w:val="640"/>
          <w:marRight w:val="0"/>
          <w:marTop w:val="0"/>
          <w:marBottom w:val="0"/>
          <w:divBdr>
            <w:top w:val="none" w:sz="0" w:space="0" w:color="auto"/>
            <w:left w:val="none" w:sz="0" w:space="0" w:color="auto"/>
            <w:bottom w:val="none" w:sz="0" w:space="0" w:color="auto"/>
            <w:right w:val="none" w:sz="0" w:space="0" w:color="auto"/>
          </w:divBdr>
        </w:div>
        <w:div w:id="1812358741">
          <w:marLeft w:val="640"/>
          <w:marRight w:val="0"/>
          <w:marTop w:val="0"/>
          <w:marBottom w:val="0"/>
          <w:divBdr>
            <w:top w:val="none" w:sz="0" w:space="0" w:color="auto"/>
            <w:left w:val="none" w:sz="0" w:space="0" w:color="auto"/>
            <w:bottom w:val="none" w:sz="0" w:space="0" w:color="auto"/>
            <w:right w:val="none" w:sz="0" w:space="0" w:color="auto"/>
          </w:divBdr>
        </w:div>
        <w:div w:id="1556307725">
          <w:marLeft w:val="640"/>
          <w:marRight w:val="0"/>
          <w:marTop w:val="0"/>
          <w:marBottom w:val="0"/>
          <w:divBdr>
            <w:top w:val="none" w:sz="0" w:space="0" w:color="auto"/>
            <w:left w:val="none" w:sz="0" w:space="0" w:color="auto"/>
            <w:bottom w:val="none" w:sz="0" w:space="0" w:color="auto"/>
            <w:right w:val="none" w:sz="0" w:space="0" w:color="auto"/>
          </w:divBdr>
        </w:div>
        <w:div w:id="2046059335">
          <w:marLeft w:val="640"/>
          <w:marRight w:val="0"/>
          <w:marTop w:val="0"/>
          <w:marBottom w:val="0"/>
          <w:divBdr>
            <w:top w:val="none" w:sz="0" w:space="0" w:color="auto"/>
            <w:left w:val="none" w:sz="0" w:space="0" w:color="auto"/>
            <w:bottom w:val="none" w:sz="0" w:space="0" w:color="auto"/>
            <w:right w:val="none" w:sz="0" w:space="0" w:color="auto"/>
          </w:divBdr>
        </w:div>
        <w:div w:id="1229851118">
          <w:marLeft w:val="640"/>
          <w:marRight w:val="0"/>
          <w:marTop w:val="0"/>
          <w:marBottom w:val="0"/>
          <w:divBdr>
            <w:top w:val="none" w:sz="0" w:space="0" w:color="auto"/>
            <w:left w:val="none" w:sz="0" w:space="0" w:color="auto"/>
            <w:bottom w:val="none" w:sz="0" w:space="0" w:color="auto"/>
            <w:right w:val="none" w:sz="0" w:space="0" w:color="auto"/>
          </w:divBdr>
        </w:div>
        <w:div w:id="2109500217">
          <w:marLeft w:val="640"/>
          <w:marRight w:val="0"/>
          <w:marTop w:val="0"/>
          <w:marBottom w:val="0"/>
          <w:divBdr>
            <w:top w:val="none" w:sz="0" w:space="0" w:color="auto"/>
            <w:left w:val="none" w:sz="0" w:space="0" w:color="auto"/>
            <w:bottom w:val="none" w:sz="0" w:space="0" w:color="auto"/>
            <w:right w:val="none" w:sz="0" w:space="0" w:color="auto"/>
          </w:divBdr>
        </w:div>
      </w:divsChild>
    </w:div>
    <w:div w:id="65692916">
      <w:bodyDiv w:val="1"/>
      <w:marLeft w:val="0"/>
      <w:marRight w:val="0"/>
      <w:marTop w:val="0"/>
      <w:marBottom w:val="0"/>
      <w:divBdr>
        <w:top w:val="none" w:sz="0" w:space="0" w:color="auto"/>
        <w:left w:val="none" w:sz="0" w:space="0" w:color="auto"/>
        <w:bottom w:val="none" w:sz="0" w:space="0" w:color="auto"/>
        <w:right w:val="none" w:sz="0" w:space="0" w:color="auto"/>
      </w:divBdr>
    </w:div>
    <w:div w:id="90442927">
      <w:bodyDiv w:val="1"/>
      <w:marLeft w:val="0"/>
      <w:marRight w:val="0"/>
      <w:marTop w:val="0"/>
      <w:marBottom w:val="0"/>
      <w:divBdr>
        <w:top w:val="none" w:sz="0" w:space="0" w:color="auto"/>
        <w:left w:val="none" w:sz="0" w:space="0" w:color="auto"/>
        <w:bottom w:val="none" w:sz="0" w:space="0" w:color="auto"/>
        <w:right w:val="none" w:sz="0" w:space="0" w:color="auto"/>
      </w:divBdr>
    </w:div>
    <w:div w:id="106315802">
      <w:bodyDiv w:val="1"/>
      <w:marLeft w:val="0"/>
      <w:marRight w:val="0"/>
      <w:marTop w:val="0"/>
      <w:marBottom w:val="0"/>
      <w:divBdr>
        <w:top w:val="none" w:sz="0" w:space="0" w:color="auto"/>
        <w:left w:val="none" w:sz="0" w:space="0" w:color="auto"/>
        <w:bottom w:val="none" w:sz="0" w:space="0" w:color="auto"/>
        <w:right w:val="none" w:sz="0" w:space="0" w:color="auto"/>
      </w:divBdr>
    </w:div>
    <w:div w:id="111293322">
      <w:bodyDiv w:val="1"/>
      <w:marLeft w:val="0"/>
      <w:marRight w:val="0"/>
      <w:marTop w:val="0"/>
      <w:marBottom w:val="0"/>
      <w:divBdr>
        <w:top w:val="none" w:sz="0" w:space="0" w:color="auto"/>
        <w:left w:val="none" w:sz="0" w:space="0" w:color="auto"/>
        <w:bottom w:val="none" w:sz="0" w:space="0" w:color="auto"/>
        <w:right w:val="none" w:sz="0" w:space="0" w:color="auto"/>
      </w:divBdr>
    </w:div>
    <w:div w:id="117189300">
      <w:bodyDiv w:val="1"/>
      <w:marLeft w:val="0"/>
      <w:marRight w:val="0"/>
      <w:marTop w:val="0"/>
      <w:marBottom w:val="0"/>
      <w:divBdr>
        <w:top w:val="none" w:sz="0" w:space="0" w:color="auto"/>
        <w:left w:val="none" w:sz="0" w:space="0" w:color="auto"/>
        <w:bottom w:val="none" w:sz="0" w:space="0" w:color="auto"/>
        <w:right w:val="none" w:sz="0" w:space="0" w:color="auto"/>
      </w:divBdr>
    </w:div>
    <w:div w:id="124080027">
      <w:bodyDiv w:val="1"/>
      <w:marLeft w:val="0"/>
      <w:marRight w:val="0"/>
      <w:marTop w:val="0"/>
      <w:marBottom w:val="0"/>
      <w:divBdr>
        <w:top w:val="none" w:sz="0" w:space="0" w:color="auto"/>
        <w:left w:val="none" w:sz="0" w:space="0" w:color="auto"/>
        <w:bottom w:val="none" w:sz="0" w:space="0" w:color="auto"/>
        <w:right w:val="none" w:sz="0" w:space="0" w:color="auto"/>
      </w:divBdr>
    </w:div>
    <w:div w:id="158157236">
      <w:bodyDiv w:val="1"/>
      <w:marLeft w:val="0"/>
      <w:marRight w:val="0"/>
      <w:marTop w:val="0"/>
      <w:marBottom w:val="0"/>
      <w:divBdr>
        <w:top w:val="none" w:sz="0" w:space="0" w:color="auto"/>
        <w:left w:val="none" w:sz="0" w:space="0" w:color="auto"/>
        <w:bottom w:val="none" w:sz="0" w:space="0" w:color="auto"/>
        <w:right w:val="none" w:sz="0" w:space="0" w:color="auto"/>
      </w:divBdr>
      <w:divsChild>
        <w:div w:id="1845824665">
          <w:marLeft w:val="640"/>
          <w:marRight w:val="0"/>
          <w:marTop w:val="0"/>
          <w:marBottom w:val="0"/>
          <w:divBdr>
            <w:top w:val="none" w:sz="0" w:space="0" w:color="auto"/>
            <w:left w:val="none" w:sz="0" w:space="0" w:color="auto"/>
            <w:bottom w:val="none" w:sz="0" w:space="0" w:color="auto"/>
            <w:right w:val="none" w:sz="0" w:space="0" w:color="auto"/>
          </w:divBdr>
        </w:div>
        <w:div w:id="832331411">
          <w:marLeft w:val="640"/>
          <w:marRight w:val="0"/>
          <w:marTop w:val="0"/>
          <w:marBottom w:val="0"/>
          <w:divBdr>
            <w:top w:val="none" w:sz="0" w:space="0" w:color="auto"/>
            <w:left w:val="none" w:sz="0" w:space="0" w:color="auto"/>
            <w:bottom w:val="none" w:sz="0" w:space="0" w:color="auto"/>
            <w:right w:val="none" w:sz="0" w:space="0" w:color="auto"/>
          </w:divBdr>
        </w:div>
        <w:div w:id="1608467501">
          <w:marLeft w:val="640"/>
          <w:marRight w:val="0"/>
          <w:marTop w:val="0"/>
          <w:marBottom w:val="0"/>
          <w:divBdr>
            <w:top w:val="none" w:sz="0" w:space="0" w:color="auto"/>
            <w:left w:val="none" w:sz="0" w:space="0" w:color="auto"/>
            <w:bottom w:val="none" w:sz="0" w:space="0" w:color="auto"/>
            <w:right w:val="none" w:sz="0" w:space="0" w:color="auto"/>
          </w:divBdr>
        </w:div>
      </w:divsChild>
    </w:div>
    <w:div w:id="160239033">
      <w:bodyDiv w:val="1"/>
      <w:marLeft w:val="0"/>
      <w:marRight w:val="0"/>
      <w:marTop w:val="0"/>
      <w:marBottom w:val="0"/>
      <w:divBdr>
        <w:top w:val="none" w:sz="0" w:space="0" w:color="auto"/>
        <w:left w:val="none" w:sz="0" w:space="0" w:color="auto"/>
        <w:bottom w:val="none" w:sz="0" w:space="0" w:color="auto"/>
        <w:right w:val="none" w:sz="0" w:space="0" w:color="auto"/>
      </w:divBdr>
      <w:divsChild>
        <w:div w:id="1552157028">
          <w:marLeft w:val="640"/>
          <w:marRight w:val="0"/>
          <w:marTop w:val="0"/>
          <w:marBottom w:val="0"/>
          <w:divBdr>
            <w:top w:val="none" w:sz="0" w:space="0" w:color="auto"/>
            <w:left w:val="none" w:sz="0" w:space="0" w:color="auto"/>
            <w:bottom w:val="none" w:sz="0" w:space="0" w:color="auto"/>
            <w:right w:val="none" w:sz="0" w:space="0" w:color="auto"/>
          </w:divBdr>
        </w:div>
        <w:div w:id="1296832761">
          <w:marLeft w:val="640"/>
          <w:marRight w:val="0"/>
          <w:marTop w:val="0"/>
          <w:marBottom w:val="0"/>
          <w:divBdr>
            <w:top w:val="none" w:sz="0" w:space="0" w:color="auto"/>
            <w:left w:val="none" w:sz="0" w:space="0" w:color="auto"/>
            <w:bottom w:val="none" w:sz="0" w:space="0" w:color="auto"/>
            <w:right w:val="none" w:sz="0" w:space="0" w:color="auto"/>
          </w:divBdr>
        </w:div>
        <w:div w:id="1826892170">
          <w:marLeft w:val="640"/>
          <w:marRight w:val="0"/>
          <w:marTop w:val="0"/>
          <w:marBottom w:val="0"/>
          <w:divBdr>
            <w:top w:val="none" w:sz="0" w:space="0" w:color="auto"/>
            <w:left w:val="none" w:sz="0" w:space="0" w:color="auto"/>
            <w:bottom w:val="none" w:sz="0" w:space="0" w:color="auto"/>
            <w:right w:val="none" w:sz="0" w:space="0" w:color="auto"/>
          </w:divBdr>
        </w:div>
        <w:div w:id="1381854933">
          <w:marLeft w:val="640"/>
          <w:marRight w:val="0"/>
          <w:marTop w:val="0"/>
          <w:marBottom w:val="0"/>
          <w:divBdr>
            <w:top w:val="none" w:sz="0" w:space="0" w:color="auto"/>
            <w:left w:val="none" w:sz="0" w:space="0" w:color="auto"/>
            <w:bottom w:val="none" w:sz="0" w:space="0" w:color="auto"/>
            <w:right w:val="none" w:sz="0" w:space="0" w:color="auto"/>
          </w:divBdr>
        </w:div>
        <w:div w:id="2001420103">
          <w:marLeft w:val="640"/>
          <w:marRight w:val="0"/>
          <w:marTop w:val="0"/>
          <w:marBottom w:val="0"/>
          <w:divBdr>
            <w:top w:val="none" w:sz="0" w:space="0" w:color="auto"/>
            <w:left w:val="none" w:sz="0" w:space="0" w:color="auto"/>
            <w:bottom w:val="none" w:sz="0" w:space="0" w:color="auto"/>
            <w:right w:val="none" w:sz="0" w:space="0" w:color="auto"/>
          </w:divBdr>
        </w:div>
        <w:div w:id="1849829404">
          <w:marLeft w:val="640"/>
          <w:marRight w:val="0"/>
          <w:marTop w:val="0"/>
          <w:marBottom w:val="0"/>
          <w:divBdr>
            <w:top w:val="none" w:sz="0" w:space="0" w:color="auto"/>
            <w:left w:val="none" w:sz="0" w:space="0" w:color="auto"/>
            <w:bottom w:val="none" w:sz="0" w:space="0" w:color="auto"/>
            <w:right w:val="none" w:sz="0" w:space="0" w:color="auto"/>
          </w:divBdr>
        </w:div>
        <w:div w:id="978001947">
          <w:marLeft w:val="640"/>
          <w:marRight w:val="0"/>
          <w:marTop w:val="0"/>
          <w:marBottom w:val="0"/>
          <w:divBdr>
            <w:top w:val="none" w:sz="0" w:space="0" w:color="auto"/>
            <w:left w:val="none" w:sz="0" w:space="0" w:color="auto"/>
            <w:bottom w:val="none" w:sz="0" w:space="0" w:color="auto"/>
            <w:right w:val="none" w:sz="0" w:space="0" w:color="auto"/>
          </w:divBdr>
        </w:div>
        <w:div w:id="1155296195">
          <w:marLeft w:val="640"/>
          <w:marRight w:val="0"/>
          <w:marTop w:val="0"/>
          <w:marBottom w:val="0"/>
          <w:divBdr>
            <w:top w:val="none" w:sz="0" w:space="0" w:color="auto"/>
            <w:left w:val="none" w:sz="0" w:space="0" w:color="auto"/>
            <w:bottom w:val="none" w:sz="0" w:space="0" w:color="auto"/>
            <w:right w:val="none" w:sz="0" w:space="0" w:color="auto"/>
          </w:divBdr>
        </w:div>
      </w:divsChild>
    </w:div>
    <w:div w:id="172766935">
      <w:bodyDiv w:val="1"/>
      <w:marLeft w:val="0"/>
      <w:marRight w:val="0"/>
      <w:marTop w:val="0"/>
      <w:marBottom w:val="0"/>
      <w:divBdr>
        <w:top w:val="none" w:sz="0" w:space="0" w:color="auto"/>
        <w:left w:val="none" w:sz="0" w:space="0" w:color="auto"/>
        <w:bottom w:val="none" w:sz="0" w:space="0" w:color="auto"/>
        <w:right w:val="none" w:sz="0" w:space="0" w:color="auto"/>
      </w:divBdr>
    </w:div>
    <w:div w:id="198666859">
      <w:bodyDiv w:val="1"/>
      <w:marLeft w:val="0"/>
      <w:marRight w:val="0"/>
      <w:marTop w:val="0"/>
      <w:marBottom w:val="0"/>
      <w:divBdr>
        <w:top w:val="none" w:sz="0" w:space="0" w:color="auto"/>
        <w:left w:val="none" w:sz="0" w:space="0" w:color="auto"/>
        <w:bottom w:val="none" w:sz="0" w:space="0" w:color="auto"/>
        <w:right w:val="none" w:sz="0" w:space="0" w:color="auto"/>
      </w:divBdr>
    </w:div>
    <w:div w:id="201137490">
      <w:bodyDiv w:val="1"/>
      <w:marLeft w:val="0"/>
      <w:marRight w:val="0"/>
      <w:marTop w:val="0"/>
      <w:marBottom w:val="0"/>
      <w:divBdr>
        <w:top w:val="none" w:sz="0" w:space="0" w:color="auto"/>
        <w:left w:val="none" w:sz="0" w:space="0" w:color="auto"/>
        <w:bottom w:val="none" w:sz="0" w:space="0" w:color="auto"/>
        <w:right w:val="none" w:sz="0" w:space="0" w:color="auto"/>
      </w:divBdr>
    </w:div>
    <w:div w:id="228734007">
      <w:bodyDiv w:val="1"/>
      <w:marLeft w:val="0"/>
      <w:marRight w:val="0"/>
      <w:marTop w:val="0"/>
      <w:marBottom w:val="0"/>
      <w:divBdr>
        <w:top w:val="none" w:sz="0" w:space="0" w:color="auto"/>
        <w:left w:val="none" w:sz="0" w:space="0" w:color="auto"/>
        <w:bottom w:val="none" w:sz="0" w:space="0" w:color="auto"/>
        <w:right w:val="none" w:sz="0" w:space="0" w:color="auto"/>
      </w:divBdr>
    </w:div>
    <w:div w:id="229771253">
      <w:bodyDiv w:val="1"/>
      <w:marLeft w:val="0"/>
      <w:marRight w:val="0"/>
      <w:marTop w:val="0"/>
      <w:marBottom w:val="0"/>
      <w:divBdr>
        <w:top w:val="none" w:sz="0" w:space="0" w:color="auto"/>
        <w:left w:val="none" w:sz="0" w:space="0" w:color="auto"/>
        <w:bottom w:val="none" w:sz="0" w:space="0" w:color="auto"/>
        <w:right w:val="none" w:sz="0" w:space="0" w:color="auto"/>
      </w:divBdr>
    </w:div>
    <w:div w:id="231233663">
      <w:bodyDiv w:val="1"/>
      <w:marLeft w:val="0"/>
      <w:marRight w:val="0"/>
      <w:marTop w:val="0"/>
      <w:marBottom w:val="0"/>
      <w:divBdr>
        <w:top w:val="none" w:sz="0" w:space="0" w:color="auto"/>
        <w:left w:val="none" w:sz="0" w:space="0" w:color="auto"/>
        <w:bottom w:val="none" w:sz="0" w:space="0" w:color="auto"/>
        <w:right w:val="none" w:sz="0" w:space="0" w:color="auto"/>
      </w:divBdr>
    </w:div>
    <w:div w:id="250088014">
      <w:bodyDiv w:val="1"/>
      <w:marLeft w:val="0"/>
      <w:marRight w:val="0"/>
      <w:marTop w:val="0"/>
      <w:marBottom w:val="0"/>
      <w:divBdr>
        <w:top w:val="none" w:sz="0" w:space="0" w:color="auto"/>
        <w:left w:val="none" w:sz="0" w:space="0" w:color="auto"/>
        <w:bottom w:val="none" w:sz="0" w:space="0" w:color="auto"/>
        <w:right w:val="none" w:sz="0" w:space="0" w:color="auto"/>
      </w:divBdr>
    </w:div>
    <w:div w:id="251204074">
      <w:bodyDiv w:val="1"/>
      <w:marLeft w:val="0"/>
      <w:marRight w:val="0"/>
      <w:marTop w:val="0"/>
      <w:marBottom w:val="0"/>
      <w:divBdr>
        <w:top w:val="none" w:sz="0" w:space="0" w:color="auto"/>
        <w:left w:val="none" w:sz="0" w:space="0" w:color="auto"/>
        <w:bottom w:val="none" w:sz="0" w:space="0" w:color="auto"/>
        <w:right w:val="none" w:sz="0" w:space="0" w:color="auto"/>
      </w:divBdr>
      <w:divsChild>
        <w:div w:id="1257442875">
          <w:marLeft w:val="640"/>
          <w:marRight w:val="0"/>
          <w:marTop w:val="0"/>
          <w:marBottom w:val="0"/>
          <w:divBdr>
            <w:top w:val="none" w:sz="0" w:space="0" w:color="auto"/>
            <w:left w:val="none" w:sz="0" w:space="0" w:color="auto"/>
            <w:bottom w:val="none" w:sz="0" w:space="0" w:color="auto"/>
            <w:right w:val="none" w:sz="0" w:space="0" w:color="auto"/>
          </w:divBdr>
        </w:div>
        <w:div w:id="1262569589">
          <w:marLeft w:val="640"/>
          <w:marRight w:val="0"/>
          <w:marTop w:val="0"/>
          <w:marBottom w:val="0"/>
          <w:divBdr>
            <w:top w:val="none" w:sz="0" w:space="0" w:color="auto"/>
            <w:left w:val="none" w:sz="0" w:space="0" w:color="auto"/>
            <w:bottom w:val="none" w:sz="0" w:space="0" w:color="auto"/>
            <w:right w:val="none" w:sz="0" w:space="0" w:color="auto"/>
          </w:divBdr>
        </w:div>
        <w:div w:id="338655493">
          <w:marLeft w:val="640"/>
          <w:marRight w:val="0"/>
          <w:marTop w:val="0"/>
          <w:marBottom w:val="0"/>
          <w:divBdr>
            <w:top w:val="none" w:sz="0" w:space="0" w:color="auto"/>
            <w:left w:val="none" w:sz="0" w:space="0" w:color="auto"/>
            <w:bottom w:val="none" w:sz="0" w:space="0" w:color="auto"/>
            <w:right w:val="none" w:sz="0" w:space="0" w:color="auto"/>
          </w:divBdr>
        </w:div>
        <w:div w:id="1548758736">
          <w:marLeft w:val="640"/>
          <w:marRight w:val="0"/>
          <w:marTop w:val="0"/>
          <w:marBottom w:val="0"/>
          <w:divBdr>
            <w:top w:val="none" w:sz="0" w:space="0" w:color="auto"/>
            <w:left w:val="none" w:sz="0" w:space="0" w:color="auto"/>
            <w:bottom w:val="none" w:sz="0" w:space="0" w:color="auto"/>
            <w:right w:val="none" w:sz="0" w:space="0" w:color="auto"/>
          </w:divBdr>
        </w:div>
        <w:div w:id="501429349">
          <w:marLeft w:val="640"/>
          <w:marRight w:val="0"/>
          <w:marTop w:val="0"/>
          <w:marBottom w:val="0"/>
          <w:divBdr>
            <w:top w:val="none" w:sz="0" w:space="0" w:color="auto"/>
            <w:left w:val="none" w:sz="0" w:space="0" w:color="auto"/>
            <w:bottom w:val="none" w:sz="0" w:space="0" w:color="auto"/>
            <w:right w:val="none" w:sz="0" w:space="0" w:color="auto"/>
          </w:divBdr>
        </w:div>
        <w:div w:id="1198157972">
          <w:marLeft w:val="640"/>
          <w:marRight w:val="0"/>
          <w:marTop w:val="0"/>
          <w:marBottom w:val="0"/>
          <w:divBdr>
            <w:top w:val="none" w:sz="0" w:space="0" w:color="auto"/>
            <w:left w:val="none" w:sz="0" w:space="0" w:color="auto"/>
            <w:bottom w:val="none" w:sz="0" w:space="0" w:color="auto"/>
            <w:right w:val="none" w:sz="0" w:space="0" w:color="auto"/>
          </w:divBdr>
        </w:div>
        <w:div w:id="1127898014">
          <w:marLeft w:val="640"/>
          <w:marRight w:val="0"/>
          <w:marTop w:val="0"/>
          <w:marBottom w:val="0"/>
          <w:divBdr>
            <w:top w:val="none" w:sz="0" w:space="0" w:color="auto"/>
            <w:left w:val="none" w:sz="0" w:space="0" w:color="auto"/>
            <w:bottom w:val="none" w:sz="0" w:space="0" w:color="auto"/>
            <w:right w:val="none" w:sz="0" w:space="0" w:color="auto"/>
          </w:divBdr>
        </w:div>
        <w:div w:id="1295060288">
          <w:marLeft w:val="640"/>
          <w:marRight w:val="0"/>
          <w:marTop w:val="0"/>
          <w:marBottom w:val="0"/>
          <w:divBdr>
            <w:top w:val="none" w:sz="0" w:space="0" w:color="auto"/>
            <w:left w:val="none" w:sz="0" w:space="0" w:color="auto"/>
            <w:bottom w:val="none" w:sz="0" w:space="0" w:color="auto"/>
            <w:right w:val="none" w:sz="0" w:space="0" w:color="auto"/>
          </w:divBdr>
        </w:div>
      </w:divsChild>
    </w:div>
    <w:div w:id="252783454">
      <w:bodyDiv w:val="1"/>
      <w:marLeft w:val="0"/>
      <w:marRight w:val="0"/>
      <w:marTop w:val="0"/>
      <w:marBottom w:val="0"/>
      <w:divBdr>
        <w:top w:val="none" w:sz="0" w:space="0" w:color="auto"/>
        <w:left w:val="none" w:sz="0" w:space="0" w:color="auto"/>
        <w:bottom w:val="none" w:sz="0" w:space="0" w:color="auto"/>
        <w:right w:val="none" w:sz="0" w:space="0" w:color="auto"/>
      </w:divBdr>
      <w:divsChild>
        <w:div w:id="663821551">
          <w:marLeft w:val="640"/>
          <w:marRight w:val="0"/>
          <w:marTop w:val="0"/>
          <w:marBottom w:val="0"/>
          <w:divBdr>
            <w:top w:val="none" w:sz="0" w:space="0" w:color="auto"/>
            <w:left w:val="none" w:sz="0" w:space="0" w:color="auto"/>
            <w:bottom w:val="none" w:sz="0" w:space="0" w:color="auto"/>
            <w:right w:val="none" w:sz="0" w:space="0" w:color="auto"/>
          </w:divBdr>
        </w:div>
      </w:divsChild>
    </w:div>
    <w:div w:id="264461811">
      <w:bodyDiv w:val="1"/>
      <w:marLeft w:val="0"/>
      <w:marRight w:val="0"/>
      <w:marTop w:val="0"/>
      <w:marBottom w:val="0"/>
      <w:divBdr>
        <w:top w:val="none" w:sz="0" w:space="0" w:color="auto"/>
        <w:left w:val="none" w:sz="0" w:space="0" w:color="auto"/>
        <w:bottom w:val="none" w:sz="0" w:space="0" w:color="auto"/>
        <w:right w:val="none" w:sz="0" w:space="0" w:color="auto"/>
      </w:divBdr>
    </w:div>
    <w:div w:id="268242756">
      <w:bodyDiv w:val="1"/>
      <w:marLeft w:val="0"/>
      <w:marRight w:val="0"/>
      <w:marTop w:val="0"/>
      <w:marBottom w:val="0"/>
      <w:divBdr>
        <w:top w:val="none" w:sz="0" w:space="0" w:color="auto"/>
        <w:left w:val="none" w:sz="0" w:space="0" w:color="auto"/>
        <w:bottom w:val="none" w:sz="0" w:space="0" w:color="auto"/>
        <w:right w:val="none" w:sz="0" w:space="0" w:color="auto"/>
      </w:divBdr>
      <w:divsChild>
        <w:div w:id="303197469">
          <w:marLeft w:val="640"/>
          <w:marRight w:val="0"/>
          <w:marTop w:val="0"/>
          <w:marBottom w:val="0"/>
          <w:divBdr>
            <w:top w:val="none" w:sz="0" w:space="0" w:color="auto"/>
            <w:left w:val="none" w:sz="0" w:space="0" w:color="auto"/>
            <w:bottom w:val="none" w:sz="0" w:space="0" w:color="auto"/>
            <w:right w:val="none" w:sz="0" w:space="0" w:color="auto"/>
          </w:divBdr>
        </w:div>
        <w:div w:id="789014272">
          <w:marLeft w:val="640"/>
          <w:marRight w:val="0"/>
          <w:marTop w:val="0"/>
          <w:marBottom w:val="0"/>
          <w:divBdr>
            <w:top w:val="none" w:sz="0" w:space="0" w:color="auto"/>
            <w:left w:val="none" w:sz="0" w:space="0" w:color="auto"/>
            <w:bottom w:val="none" w:sz="0" w:space="0" w:color="auto"/>
            <w:right w:val="none" w:sz="0" w:space="0" w:color="auto"/>
          </w:divBdr>
        </w:div>
        <w:div w:id="1728840965">
          <w:marLeft w:val="640"/>
          <w:marRight w:val="0"/>
          <w:marTop w:val="0"/>
          <w:marBottom w:val="0"/>
          <w:divBdr>
            <w:top w:val="none" w:sz="0" w:space="0" w:color="auto"/>
            <w:left w:val="none" w:sz="0" w:space="0" w:color="auto"/>
            <w:bottom w:val="none" w:sz="0" w:space="0" w:color="auto"/>
            <w:right w:val="none" w:sz="0" w:space="0" w:color="auto"/>
          </w:divBdr>
        </w:div>
        <w:div w:id="492378621">
          <w:marLeft w:val="640"/>
          <w:marRight w:val="0"/>
          <w:marTop w:val="0"/>
          <w:marBottom w:val="0"/>
          <w:divBdr>
            <w:top w:val="none" w:sz="0" w:space="0" w:color="auto"/>
            <w:left w:val="none" w:sz="0" w:space="0" w:color="auto"/>
            <w:bottom w:val="none" w:sz="0" w:space="0" w:color="auto"/>
            <w:right w:val="none" w:sz="0" w:space="0" w:color="auto"/>
          </w:divBdr>
        </w:div>
        <w:div w:id="1117989271">
          <w:marLeft w:val="640"/>
          <w:marRight w:val="0"/>
          <w:marTop w:val="0"/>
          <w:marBottom w:val="0"/>
          <w:divBdr>
            <w:top w:val="none" w:sz="0" w:space="0" w:color="auto"/>
            <w:left w:val="none" w:sz="0" w:space="0" w:color="auto"/>
            <w:bottom w:val="none" w:sz="0" w:space="0" w:color="auto"/>
            <w:right w:val="none" w:sz="0" w:space="0" w:color="auto"/>
          </w:divBdr>
        </w:div>
        <w:div w:id="1523933896">
          <w:marLeft w:val="640"/>
          <w:marRight w:val="0"/>
          <w:marTop w:val="0"/>
          <w:marBottom w:val="0"/>
          <w:divBdr>
            <w:top w:val="none" w:sz="0" w:space="0" w:color="auto"/>
            <w:left w:val="none" w:sz="0" w:space="0" w:color="auto"/>
            <w:bottom w:val="none" w:sz="0" w:space="0" w:color="auto"/>
            <w:right w:val="none" w:sz="0" w:space="0" w:color="auto"/>
          </w:divBdr>
        </w:div>
        <w:div w:id="1558542460">
          <w:marLeft w:val="640"/>
          <w:marRight w:val="0"/>
          <w:marTop w:val="0"/>
          <w:marBottom w:val="0"/>
          <w:divBdr>
            <w:top w:val="none" w:sz="0" w:space="0" w:color="auto"/>
            <w:left w:val="none" w:sz="0" w:space="0" w:color="auto"/>
            <w:bottom w:val="none" w:sz="0" w:space="0" w:color="auto"/>
            <w:right w:val="none" w:sz="0" w:space="0" w:color="auto"/>
          </w:divBdr>
        </w:div>
        <w:div w:id="1278677546">
          <w:marLeft w:val="640"/>
          <w:marRight w:val="0"/>
          <w:marTop w:val="0"/>
          <w:marBottom w:val="0"/>
          <w:divBdr>
            <w:top w:val="none" w:sz="0" w:space="0" w:color="auto"/>
            <w:left w:val="none" w:sz="0" w:space="0" w:color="auto"/>
            <w:bottom w:val="none" w:sz="0" w:space="0" w:color="auto"/>
            <w:right w:val="none" w:sz="0" w:space="0" w:color="auto"/>
          </w:divBdr>
        </w:div>
      </w:divsChild>
    </w:div>
    <w:div w:id="271129549">
      <w:bodyDiv w:val="1"/>
      <w:marLeft w:val="0"/>
      <w:marRight w:val="0"/>
      <w:marTop w:val="0"/>
      <w:marBottom w:val="0"/>
      <w:divBdr>
        <w:top w:val="none" w:sz="0" w:space="0" w:color="auto"/>
        <w:left w:val="none" w:sz="0" w:space="0" w:color="auto"/>
        <w:bottom w:val="none" w:sz="0" w:space="0" w:color="auto"/>
        <w:right w:val="none" w:sz="0" w:space="0" w:color="auto"/>
      </w:divBdr>
    </w:div>
    <w:div w:id="275211152">
      <w:bodyDiv w:val="1"/>
      <w:marLeft w:val="0"/>
      <w:marRight w:val="0"/>
      <w:marTop w:val="0"/>
      <w:marBottom w:val="0"/>
      <w:divBdr>
        <w:top w:val="none" w:sz="0" w:space="0" w:color="auto"/>
        <w:left w:val="none" w:sz="0" w:space="0" w:color="auto"/>
        <w:bottom w:val="none" w:sz="0" w:space="0" w:color="auto"/>
        <w:right w:val="none" w:sz="0" w:space="0" w:color="auto"/>
      </w:divBdr>
    </w:div>
    <w:div w:id="277178791">
      <w:bodyDiv w:val="1"/>
      <w:marLeft w:val="0"/>
      <w:marRight w:val="0"/>
      <w:marTop w:val="0"/>
      <w:marBottom w:val="0"/>
      <w:divBdr>
        <w:top w:val="none" w:sz="0" w:space="0" w:color="auto"/>
        <w:left w:val="none" w:sz="0" w:space="0" w:color="auto"/>
        <w:bottom w:val="none" w:sz="0" w:space="0" w:color="auto"/>
        <w:right w:val="none" w:sz="0" w:space="0" w:color="auto"/>
      </w:divBdr>
      <w:divsChild>
        <w:div w:id="120998013">
          <w:marLeft w:val="640"/>
          <w:marRight w:val="0"/>
          <w:marTop w:val="0"/>
          <w:marBottom w:val="0"/>
          <w:divBdr>
            <w:top w:val="none" w:sz="0" w:space="0" w:color="auto"/>
            <w:left w:val="none" w:sz="0" w:space="0" w:color="auto"/>
            <w:bottom w:val="none" w:sz="0" w:space="0" w:color="auto"/>
            <w:right w:val="none" w:sz="0" w:space="0" w:color="auto"/>
          </w:divBdr>
        </w:div>
        <w:div w:id="1063605552">
          <w:marLeft w:val="640"/>
          <w:marRight w:val="0"/>
          <w:marTop w:val="0"/>
          <w:marBottom w:val="0"/>
          <w:divBdr>
            <w:top w:val="none" w:sz="0" w:space="0" w:color="auto"/>
            <w:left w:val="none" w:sz="0" w:space="0" w:color="auto"/>
            <w:bottom w:val="none" w:sz="0" w:space="0" w:color="auto"/>
            <w:right w:val="none" w:sz="0" w:space="0" w:color="auto"/>
          </w:divBdr>
        </w:div>
        <w:div w:id="487599010">
          <w:marLeft w:val="640"/>
          <w:marRight w:val="0"/>
          <w:marTop w:val="0"/>
          <w:marBottom w:val="0"/>
          <w:divBdr>
            <w:top w:val="none" w:sz="0" w:space="0" w:color="auto"/>
            <w:left w:val="none" w:sz="0" w:space="0" w:color="auto"/>
            <w:bottom w:val="none" w:sz="0" w:space="0" w:color="auto"/>
            <w:right w:val="none" w:sz="0" w:space="0" w:color="auto"/>
          </w:divBdr>
        </w:div>
        <w:div w:id="375930865">
          <w:marLeft w:val="640"/>
          <w:marRight w:val="0"/>
          <w:marTop w:val="0"/>
          <w:marBottom w:val="0"/>
          <w:divBdr>
            <w:top w:val="none" w:sz="0" w:space="0" w:color="auto"/>
            <w:left w:val="none" w:sz="0" w:space="0" w:color="auto"/>
            <w:bottom w:val="none" w:sz="0" w:space="0" w:color="auto"/>
            <w:right w:val="none" w:sz="0" w:space="0" w:color="auto"/>
          </w:divBdr>
        </w:div>
        <w:div w:id="1185511346">
          <w:marLeft w:val="640"/>
          <w:marRight w:val="0"/>
          <w:marTop w:val="0"/>
          <w:marBottom w:val="0"/>
          <w:divBdr>
            <w:top w:val="none" w:sz="0" w:space="0" w:color="auto"/>
            <w:left w:val="none" w:sz="0" w:space="0" w:color="auto"/>
            <w:bottom w:val="none" w:sz="0" w:space="0" w:color="auto"/>
            <w:right w:val="none" w:sz="0" w:space="0" w:color="auto"/>
          </w:divBdr>
        </w:div>
        <w:div w:id="1503473565">
          <w:marLeft w:val="640"/>
          <w:marRight w:val="0"/>
          <w:marTop w:val="0"/>
          <w:marBottom w:val="0"/>
          <w:divBdr>
            <w:top w:val="none" w:sz="0" w:space="0" w:color="auto"/>
            <w:left w:val="none" w:sz="0" w:space="0" w:color="auto"/>
            <w:bottom w:val="none" w:sz="0" w:space="0" w:color="auto"/>
            <w:right w:val="none" w:sz="0" w:space="0" w:color="auto"/>
          </w:divBdr>
        </w:div>
        <w:div w:id="273371803">
          <w:marLeft w:val="640"/>
          <w:marRight w:val="0"/>
          <w:marTop w:val="0"/>
          <w:marBottom w:val="0"/>
          <w:divBdr>
            <w:top w:val="none" w:sz="0" w:space="0" w:color="auto"/>
            <w:left w:val="none" w:sz="0" w:space="0" w:color="auto"/>
            <w:bottom w:val="none" w:sz="0" w:space="0" w:color="auto"/>
            <w:right w:val="none" w:sz="0" w:space="0" w:color="auto"/>
          </w:divBdr>
        </w:div>
      </w:divsChild>
    </w:div>
    <w:div w:id="283583582">
      <w:bodyDiv w:val="1"/>
      <w:marLeft w:val="0"/>
      <w:marRight w:val="0"/>
      <w:marTop w:val="0"/>
      <w:marBottom w:val="0"/>
      <w:divBdr>
        <w:top w:val="none" w:sz="0" w:space="0" w:color="auto"/>
        <w:left w:val="none" w:sz="0" w:space="0" w:color="auto"/>
        <w:bottom w:val="none" w:sz="0" w:space="0" w:color="auto"/>
        <w:right w:val="none" w:sz="0" w:space="0" w:color="auto"/>
      </w:divBdr>
      <w:divsChild>
        <w:div w:id="752823868">
          <w:marLeft w:val="640"/>
          <w:marRight w:val="0"/>
          <w:marTop w:val="0"/>
          <w:marBottom w:val="0"/>
          <w:divBdr>
            <w:top w:val="none" w:sz="0" w:space="0" w:color="auto"/>
            <w:left w:val="none" w:sz="0" w:space="0" w:color="auto"/>
            <w:bottom w:val="none" w:sz="0" w:space="0" w:color="auto"/>
            <w:right w:val="none" w:sz="0" w:space="0" w:color="auto"/>
          </w:divBdr>
        </w:div>
        <w:div w:id="1161047065">
          <w:marLeft w:val="640"/>
          <w:marRight w:val="0"/>
          <w:marTop w:val="0"/>
          <w:marBottom w:val="0"/>
          <w:divBdr>
            <w:top w:val="none" w:sz="0" w:space="0" w:color="auto"/>
            <w:left w:val="none" w:sz="0" w:space="0" w:color="auto"/>
            <w:bottom w:val="none" w:sz="0" w:space="0" w:color="auto"/>
            <w:right w:val="none" w:sz="0" w:space="0" w:color="auto"/>
          </w:divBdr>
        </w:div>
        <w:div w:id="2029015197">
          <w:marLeft w:val="640"/>
          <w:marRight w:val="0"/>
          <w:marTop w:val="0"/>
          <w:marBottom w:val="0"/>
          <w:divBdr>
            <w:top w:val="none" w:sz="0" w:space="0" w:color="auto"/>
            <w:left w:val="none" w:sz="0" w:space="0" w:color="auto"/>
            <w:bottom w:val="none" w:sz="0" w:space="0" w:color="auto"/>
            <w:right w:val="none" w:sz="0" w:space="0" w:color="auto"/>
          </w:divBdr>
        </w:div>
        <w:div w:id="1753626763">
          <w:marLeft w:val="640"/>
          <w:marRight w:val="0"/>
          <w:marTop w:val="0"/>
          <w:marBottom w:val="0"/>
          <w:divBdr>
            <w:top w:val="none" w:sz="0" w:space="0" w:color="auto"/>
            <w:left w:val="none" w:sz="0" w:space="0" w:color="auto"/>
            <w:bottom w:val="none" w:sz="0" w:space="0" w:color="auto"/>
            <w:right w:val="none" w:sz="0" w:space="0" w:color="auto"/>
          </w:divBdr>
        </w:div>
        <w:div w:id="221405300">
          <w:marLeft w:val="640"/>
          <w:marRight w:val="0"/>
          <w:marTop w:val="0"/>
          <w:marBottom w:val="0"/>
          <w:divBdr>
            <w:top w:val="none" w:sz="0" w:space="0" w:color="auto"/>
            <w:left w:val="none" w:sz="0" w:space="0" w:color="auto"/>
            <w:bottom w:val="none" w:sz="0" w:space="0" w:color="auto"/>
            <w:right w:val="none" w:sz="0" w:space="0" w:color="auto"/>
          </w:divBdr>
        </w:div>
        <w:div w:id="1766224043">
          <w:marLeft w:val="640"/>
          <w:marRight w:val="0"/>
          <w:marTop w:val="0"/>
          <w:marBottom w:val="0"/>
          <w:divBdr>
            <w:top w:val="none" w:sz="0" w:space="0" w:color="auto"/>
            <w:left w:val="none" w:sz="0" w:space="0" w:color="auto"/>
            <w:bottom w:val="none" w:sz="0" w:space="0" w:color="auto"/>
            <w:right w:val="none" w:sz="0" w:space="0" w:color="auto"/>
          </w:divBdr>
        </w:div>
        <w:div w:id="1910654353">
          <w:marLeft w:val="640"/>
          <w:marRight w:val="0"/>
          <w:marTop w:val="0"/>
          <w:marBottom w:val="0"/>
          <w:divBdr>
            <w:top w:val="none" w:sz="0" w:space="0" w:color="auto"/>
            <w:left w:val="none" w:sz="0" w:space="0" w:color="auto"/>
            <w:bottom w:val="none" w:sz="0" w:space="0" w:color="auto"/>
            <w:right w:val="none" w:sz="0" w:space="0" w:color="auto"/>
          </w:divBdr>
        </w:div>
        <w:div w:id="65418991">
          <w:marLeft w:val="640"/>
          <w:marRight w:val="0"/>
          <w:marTop w:val="0"/>
          <w:marBottom w:val="0"/>
          <w:divBdr>
            <w:top w:val="none" w:sz="0" w:space="0" w:color="auto"/>
            <w:left w:val="none" w:sz="0" w:space="0" w:color="auto"/>
            <w:bottom w:val="none" w:sz="0" w:space="0" w:color="auto"/>
            <w:right w:val="none" w:sz="0" w:space="0" w:color="auto"/>
          </w:divBdr>
        </w:div>
      </w:divsChild>
    </w:div>
    <w:div w:id="292298091">
      <w:bodyDiv w:val="1"/>
      <w:marLeft w:val="0"/>
      <w:marRight w:val="0"/>
      <w:marTop w:val="0"/>
      <w:marBottom w:val="0"/>
      <w:divBdr>
        <w:top w:val="none" w:sz="0" w:space="0" w:color="auto"/>
        <w:left w:val="none" w:sz="0" w:space="0" w:color="auto"/>
        <w:bottom w:val="none" w:sz="0" w:space="0" w:color="auto"/>
        <w:right w:val="none" w:sz="0" w:space="0" w:color="auto"/>
      </w:divBdr>
    </w:div>
    <w:div w:id="293369753">
      <w:bodyDiv w:val="1"/>
      <w:marLeft w:val="0"/>
      <w:marRight w:val="0"/>
      <w:marTop w:val="0"/>
      <w:marBottom w:val="0"/>
      <w:divBdr>
        <w:top w:val="none" w:sz="0" w:space="0" w:color="auto"/>
        <w:left w:val="none" w:sz="0" w:space="0" w:color="auto"/>
        <w:bottom w:val="none" w:sz="0" w:space="0" w:color="auto"/>
        <w:right w:val="none" w:sz="0" w:space="0" w:color="auto"/>
      </w:divBdr>
    </w:div>
    <w:div w:id="302200184">
      <w:bodyDiv w:val="1"/>
      <w:marLeft w:val="0"/>
      <w:marRight w:val="0"/>
      <w:marTop w:val="0"/>
      <w:marBottom w:val="0"/>
      <w:divBdr>
        <w:top w:val="none" w:sz="0" w:space="0" w:color="auto"/>
        <w:left w:val="none" w:sz="0" w:space="0" w:color="auto"/>
        <w:bottom w:val="none" w:sz="0" w:space="0" w:color="auto"/>
        <w:right w:val="none" w:sz="0" w:space="0" w:color="auto"/>
      </w:divBdr>
    </w:div>
    <w:div w:id="320893438">
      <w:bodyDiv w:val="1"/>
      <w:marLeft w:val="0"/>
      <w:marRight w:val="0"/>
      <w:marTop w:val="0"/>
      <w:marBottom w:val="0"/>
      <w:divBdr>
        <w:top w:val="none" w:sz="0" w:space="0" w:color="auto"/>
        <w:left w:val="none" w:sz="0" w:space="0" w:color="auto"/>
        <w:bottom w:val="none" w:sz="0" w:space="0" w:color="auto"/>
        <w:right w:val="none" w:sz="0" w:space="0" w:color="auto"/>
      </w:divBdr>
    </w:div>
    <w:div w:id="325329566">
      <w:bodyDiv w:val="1"/>
      <w:marLeft w:val="0"/>
      <w:marRight w:val="0"/>
      <w:marTop w:val="0"/>
      <w:marBottom w:val="0"/>
      <w:divBdr>
        <w:top w:val="none" w:sz="0" w:space="0" w:color="auto"/>
        <w:left w:val="none" w:sz="0" w:space="0" w:color="auto"/>
        <w:bottom w:val="none" w:sz="0" w:space="0" w:color="auto"/>
        <w:right w:val="none" w:sz="0" w:space="0" w:color="auto"/>
      </w:divBdr>
      <w:divsChild>
        <w:div w:id="180164461">
          <w:marLeft w:val="640"/>
          <w:marRight w:val="0"/>
          <w:marTop w:val="0"/>
          <w:marBottom w:val="0"/>
          <w:divBdr>
            <w:top w:val="none" w:sz="0" w:space="0" w:color="auto"/>
            <w:left w:val="none" w:sz="0" w:space="0" w:color="auto"/>
            <w:bottom w:val="none" w:sz="0" w:space="0" w:color="auto"/>
            <w:right w:val="none" w:sz="0" w:space="0" w:color="auto"/>
          </w:divBdr>
        </w:div>
      </w:divsChild>
    </w:div>
    <w:div w:id="356544185">
      <w:bodyDiv w:val="1"/>
      <w:marLeft w:val="0"/>
      <w:marRight w:val="0"/>
      <w:marTop w:val="0"/>
      <w:marBottom w:val="0"/>
      <w:divBdr>
        <w:top w:val="none" w:sz="0" w:space="0" w:color="auto"/>
        <w:left w:val="none" w:sz="0" w:space="0" w:color="auto"/>
        <w:bottom w:val="none" w:sz="0" w:space="0" w:color="auto"/>
        <w:right w:val="none" w:sz="0" w:space="0" w:color="auto"/>
      </w:divBdr>
    </w:div>
    <w:div w:id="358818690">
      <w:bodyDiv w:val="1"/>
      <w:marLeft w:val="0"/>
      <w:marRight w:val="0"/>
      <w:marTop w:val="0"/>
      <w:marBottom w:val="0"/>
      <w:divBdr>
        <w:top w:val="none" w:sz="0" w:space="0" w:color="auto"/>
        <w:left w:val="none" w:sz="0" w:space="0" w:color="auto"/>
        <w:bottom w:val="none" w:sz="0" w:space="0" w:color="auto"/>
        <w:right w:val="none" w:sz="0" w:space="0" w:color="auto"/>
      </w:divBdr>
      <w:divsChild>
        <w:div w:id="394401570">
          <w:marLeft w:val="640"/>
          <w:marRight w:val="0"/>
          <w:marTop w:val="0"/>
          <w:marBottom w:val="0"/>
          <w:divBdr>
            <w:top w:val="none" w:sz="0" w:space="0" w:color="auto"/>
            <w:left w:val="none" w:sz="0" w:space="0" w:color="auto"/>
            <w:bottom w:val="none" w:sz="0" w:space="0" w:color="auto"/>
            <w:right w:val="none" w:sz="0" w:space="0" w:color="auto"/>
          </w:divBdr>
        </w:div>
        <w:div w:id="1274246303">
          <w:marLeft w:val="640"/>
          <w:marRight w:val="0"/>
          <w:marTop w:val="0"/>
          <w:marBottom w:val="0"/>
          <w:divBdr>
            <w:top w:val="none" w:sz="0" w:space="0" w:color="auto"/>
            <w:left w:val="none" w:sz="0" w:space="0" w:color="auto"/>
            <w:bottom w:val="none" w:sz="0" w:space="0" w:color="auto"/>
            <w:right w:val="none" w:sz="0" w:space="0" w:color="auto"/>
          </w:divBdr>
        </w:div>
        <w:div w:id="292181207">
          <w:marLeft w:val="640"/>
          <w:marRight w:val="0"/>
          <w:marTop w:val="0"/>
          <w:marBottom w:val="0"/>
          <w:divBdr>
            <w:top w:val="none" w:sz="0" w:space="0" w:color="auto"/>
            <w:left w:val="none" w:sz="0" w:space="0" w:color="auto"/>
            <w:bottom w:val="none" w:sz="0" w:space="0" w:color="auto"/>
            <w:right w:val="none" w:sz="0" w:space="0" w:color="auto"/>
          </w:divBdr>
        </w:div>
        <w:div w:id="96409435">
          <w:marLeft w:val="640"/>
          <w:marRight w:val="0"/>
          <w:marTop w:val="0"/>
          <w:marBottom w:val="0"/>
          <w:divBdr>
            <w:top w:val="none" w:sz="0" w:space="0" w:color="auto"/>
            <w:left w:val="none" w:sz="0" w:space="0" w:color="auto"/>
            <w:bottom w:val="none" w:sz="0" w:space="0" w:color="auto"/>
            <w:right w:val="none" w:sz="0" w:space="0" w:color="auto"/>
          </w:divBdr>
        </w:div>
        <w:div w:id="1169636172">
          <w:marLeft w:val="640"/>
          <w:marRight w:val="0"/>
          <w:marTop w:val="0"/>
          <w:marBottom w:val="0"/>
          <w:divBdr>
            <w:top w:val="none" w:sz="0" w:space="0" w:color="auto"/>
            <w:left w:val="none" w:sz="0" w:space="0" w:color="auto"/>
            <w:bottom w:val="none" w:sz="0" w:space="0" w:color="auto"/>
            <w:right w:val="none" w:sz="0" w:space="0" w:color="auto"/>
          </w:divBdr>
        </w:div>
        <w:div w:id="1387342356">
          <w:marLeft w:val="640"/>
          <w:marRight w:val="0"/>
          <w:marTop w:val="0"/>
          <w:marBottom w:val="0"/>
          <w:divBdr>
            <w:top w:val="none" w:sz="0" w:space="0" w:color="auto"/>
            <w:left w:val="none" w:sz="0" w:space="0" w:color="auto"/>
            <w:bottom w:val="none" w:sz="0" w:space="0" w:color="auto"/>
            <w:right w:val="none" w:sz="0" w:space="0" w:color="auto"/>
          </w:divBdr>
        </w:div>
      </w:divsChild>
    </w:div>
    <w:div w:id="359403557">
      <w:bodyDiv w:val="1"/>
      <w:marLeft w:val="0"/>
      <w:marRight w:val="0"/>
      <w:marTop w:val="0"/>
      <w:marBottom w:val="0"/>
      <w:divBdr>
        <w:top w:val="none" w:sz="0" w:space="0" w:color="auto"/>
        <w:left w:val="none" w:sz="0" w:space="0" w:color="auto"/>
        <w:bottom w:val="none" w:sz="0" w:space="0" w:color="auto"/>
        <w:right w:val="none" w:sz="0" w:space="0" w:color="auto"/>
      </w:divBdr>
    </w:div>
    <w:div w:id="384646181">
      <w:bodyDiv w:val="1"/>
      <w:marLeft w:val="0"/>
      <w:marRight w:val="0"/>
      <w:marTop w:val="0"/>
      <w:marBottom w:val="0"/>
      <w:divBdr>
        <w:top w:val="none" w:sz="0" w:space="0" w:color="auto"/>
        <w:left w:val="none" w:sz="0" w:space="0" w:color="auto"/>
        <w:bottom w:val="none" w:sz="0" w:space="0" w:color="auto"/>
        <w:right w:val="none" w:sz="0" w:space="0" w:color="auto"/>
      </w:divBdr>
    </w:div>
    <w:div w:id="394472506">
      <w:bodyDiv w:val="1"/>
      <w:marLeft w:val="0"/>
      <w:marRight w:val="0"/>
      <w:marTop w:val="0"/>
      <w:marBottom w:val="0"/>
      <w:divBdr>
        <w:top w:val="none" w:sz="0" w:space="0" w:color="auto"/>
        <w:left w:val="none" w:sz="0" w:space="0" w:color="auto"/>
        <w:bottom w:val="none" w:sz="0" w:space="0" w:color="auto"/>
        <w:right w:val="none" w:sz="0" w:space="0" w:color="auto"/>
      </w:divBdr>
    </w:div>
    <w:div w:id="407534432">
      <w:bodyDiv w:val="1"/>
      <w:marLeft w:val="0"/>
      <w:marRight w:val="0"/>
      <w:marTop w:val="0"/>
      <w:marBottom w:val="0"/>
      <w:divBdr>
        <w:top w:val="none" w:sz="0" w:space="0" w:color="auto"/>
        <w:left w:val="none" w:sz="0" w:space="0" w:color="auto"/>
        <w:bottom w:val="none" w:sz="0" w:space="0" w:color="auto"/>
        <w:right w:val="none" w:sz="0" w:space="0" w:color="auto"/>
      </w:divBdr>
    </w:div>
    <w:div w:id="407966724">
      <w:bodyDiv w:val="1"/>
      <w:marLeft w:val="0"/>
      <w:marRight w:val="0"/>
      <w:marTop w:val="0"/>
      <w:marBottom w:val="0"/>
      <w:divBdr>
        <w:top w:val="none" w:sz="0" w:space="0" w:color="auto"/>
        <w:left w:val="none" w:sz="0" w:space="0" w:color="auto"/>
        <w:bottom w:val="none" w:sz="0" w:space="0" w:color="auto"/>
        <w:right w:val="none" w:sz="0" w:space="0" w:color="auto"/>
      </w:divBdr>
    </w:div>
    <w:div w:id="414857884">
      <w:bodyDiv w:val="1"/>
      <w:marLeft w:val="0"/>
      <w:marRight w:val="0"/>
      <w:marTop w:val="0"/>
      <w:marBottom w:val="0"/>
      <w:divBdr>
        <w:top w:val="none" w:sz="0" w:space="0" w:color="auto"/>
        <w:left w:val="none" w:sz="0" w:space="0" w:color="auto"/>
        <w:bottom w:val="none" w:sz="0" w:space="0" w:color="auto"/>
        <w:right w:val="none" w:sz="0" w:space="0" w:color="auto"/>
      </w:divBdr>
    </w:div>
    <w:div w:id="438571575">
      <w:bodyDiv w:val="1"/>
      <w:marLeft w:val="0"/>
      <w:marRight w:val="0"/>
      <w:marTop w:val="0"/>
      <w:marBottom w:val="0"/>
      <w:divBdr>
        <w:top w:val="none" w:sz="0" w:space="0" w:color="auto"/>
        <w:left w:val="none" w:sz="0" w:space="0" w:color="auto"/>
        <w:bottom w:val="none" w:sz="0" w:space="0" w:color="auto"/>
        <w:right w:val="none" w:sz="0" w:space="0" w:color="auto"/>
      </w:divBdr>
    </w:div>
    <w:div w:id="443694230">
      <w:bodyDiv w:val="1"/>
      <w:marLeft w:val="0"/>
      <w:marRight w:val="0"/>
      <w:marTop w:val="0"/>
      <w:marBottom w:val="0"/>
      <w:divBdr>
        <w:top w:val="none" w:sz="0" w:space="0" w:color="auto"/>
        <w:left w:val="none" w:sz="0" w:space="0" w:color="auto"/>
        <w:bottom w:val="none" w:sz="0" w:space="0" w:color="auto"/>
        <w:right w:val="none" w:sz="0" w:space="0" w:color="auto"/>
      </w:divBdr>
    </w:div>
    <w:div w:id="458767749">
      <w:bodyDiv w:val="1"/>
      <w:marLeft w:val="0"/>
      <w:marRight w:val="0"/>
      <w:marTop w:val="0"/>
      <w:marBottom w:val="0"/>
      <w:divBdr>
        <w:top w:val="none" w:sz="0" w:space="0" w:color="auto"/>
        <w:left w:val="none" w:sz="0" w:space="0" w:color="auto"/>
        <w:bottom w:val="none" w:sz="0" w:space="0" w:color="auto"/>
        <w:right w:val="none" w:sz="0" w:space="0" w:color="auto"/>
      </w:divBdr>
      <w:divsChild>
        <w:div w:id="546991954">
          <w:marLeft w:val="640"/>
          <w:marRight w:val="0"/>
          <w:marTop w:val="0"/>
          <w:marBottom w:val="0"/>
          <w:divBdr>
            <w:top w:val="none" w:sz="0" w:space="0" w:color="auto"/>
            <w:left w:val="none" w:sz="0" w:space="0" w:color="auto"/>
            <w:bottom w:val="none" w:sz="0" w:space="0" w:color="auto"/>
            <w:right w:val="none" w:sz="0" w:space="0" w:color="auto"/>
          </w:divBdr>
        </w:div>
        <w:div w:id="119110043">
          <w:marLeft w:val="640"/>
          <w:marRight w:val="0"/>
          <w:marTop w:val="0"/>
          <w:marBottom w:val="0"/>
          <w:divBdr>
            <w:top w:val="none" w:sz="0" w:space="0" w:color="auto"/>
            <w:left w:val="none" w:sz="0" w:space="0" w:color="auto"/>
            <w:bottom w:val="none" w:sz="0" w:space="0" w:color="auto"/>
            <w:right w:val="none" w:sz="0" w:space="0" w:color="auto"/>
          </w:divBdr>
        </w:div>
        <w:div w:id="1537615850">
          <w:marLeft w:val="640"/>
          <w:marRight w:val="0"/>
          <w:marTop w:val="0"/>
          <w:marBottom w:val="0"/>
          <w:divBdr>
            <w:top w:val="none" w:sz="0" w:space="0" w:color="auto"/>
            <w:left w:val="none" w:sz="0" w:space="0" w:color="auto"/>
            <w:bottom w:val="none" w:sz="0" w:space="0" w:color="auto"/>
            <w:right w:val="none" w:sz="0" w:space="0" w:color="auto"/>
          </w:divBdr>
        </w:div>
        <w:div w:id="1045059530">
          <w:marLeft w:val="640"/>
          <w:marRight w:val="0"/>
          <w:marTop w:val="0"/>
          <w:marBottom w:val="0"/>
          <w:divBdr>
            <w:top w:val="none" w:sz="0" w:space="0" w:color="auto"/>
            <w:left w:val="none" w:sz="0" w:space="0" w:color="auto"/>
            <w:bottom w:val="none" w:sz="0" w:space="0" w:color="auto"/>
            <w:right w:val="none" w:sz="0" w:space="0" w:color="auto"/>
          </w:divBdr>
        </w:div>
        <w:div w:id="1146581814">
          <w:marLeft w:val="640"/>
          <w:marRight w:val="0"/>
          <w:marTop w:val="0"/>
          <w:marBottom w:val="0"/>
          <w:divBdr>
            <w:top w:val="none" w:sz="0" w:space="0" w:color="auto"/>
            <w:left w:val="none" w:sz="0" w:space="0" w:color="auto"/>
            <w:bottom w:val="none" w:sz="0" w:space="0" w:color="auto"/>
            <w:right w:val="none" w:sz="0" w:space="0" w:color="auto"/>
          </w:divBdr>
        </w:div>
        <w:div w:id="612634569">
          <w:marLeft w:val="640"/>
          <w:marRight w:val="0"/>
          <w:marTop w:val="0"/>
          <w:marBottom w:val="0"/>
          <w:divBdr>
            <w:top w:val="none" w:sz="0" w:space="0" w:color="auto"/>
            <w:left w:val="none" w:sz="0" w:space="0" w:color="auto"/>
            <w:bottom w:val="none" w:sz="0" w:space="0" w:color="auto"/>
            <w:right w:val="none" w:sz="0" w:space="0" w:color="auto"/>
          </w:divBdr>
        </w:div>
        <w:div w:id="1660502045">
          <w:marLeft w:val="640"/>
          <w:marRight w:val="0"/>
          <w:marTop w:val="0"/>
          <w:marBottom w:val="0"/>
          <w:divBdr>
            <w:top w:val="none" w:sz="0" w:space="0" w:color="auto"/>
            <w:left w:val="none" w:sz="0" w:space="0" w:color="auto"/>
            <w:bottom w:val="none" w:sz="0" w:space="0" w:color="auto"/>
            <w:right w:val="none" w:sz="0" w:space="0" w:color="auto"/>
          </w:divBdr>
        </w:div>
        <w:div w:id="1192957799">
          <w:marLeft w:val="640"/>
          <w:marRight w:val="0"/>
          <w:marTop w:val="0"/>
          <w:marBottom w:val="0"/>
          <w:divBdr>
            <w:top w:val="none" w:sz="0" w:space="0" w:color="auto"/>
            <w:left w:val="none" w:sz="0" w:space="0" w:color="auto"/>
            <w:bottom w:val="none" w:sz="0" w:space="0" w:color="auto"/>
            <w:right w:val="none" w:sz="0" w:space="0" w:color="auto"/>
          </w:divBdr>
        </w:div>
      </w:divsChild>
    </w:div>
    <w:div w:id="460071974">
      <w:bodyDiv w:val="1"/>
      <w:marLeft w:val="0"/>
      <w:marRight w:val="0"/>
      <w:marTop w:val="0"/>
      <w:marBottom w:val="0"/>
      <w:divBdr>
        <w:top w:val="none" w:sz="0" w:space="0" w:color="auto"/>
        <w:left w:val="none" w:sz="0" w:space="0" w:color="auto"/>
        <w:bottom w:val="none" w:sz="0" w:space="0" w:color="auto"/>
        <w:right w:val="none" w:sz="0" w:space="0" w:color="auto"/>
      </w:divBdr>
      <w:divsChild>
        <w:div w:id="985547530">
          <w:marLeft w:val="640"/>
          <w:marRight w:val="0"/>
          <w:marTop w:val="0"/>
          <w:marBottom w:val="0"/>
          <w:divBdr>
            <w:top w:val="none" w:sz="0" w:space="0" w:color="auto"/>
            <w:left w:val="none" w:sz="0" w:space="0" w:color="auto"/>
            <w:bottom w:val="none" w:sz="0" w:space="0" w:color="auto"/>
            <w:right w:val="none" w:sz="0" w:space="0" w:color="auto"/>
          </w:divBdr>
        </w:div>
      </w:divsChild>
    </w:div>
    <w:div w:id="465589546">
      <w:bodyDiv w:val="1"/>
      <w:marLeft w:val="0"/>
      <w:marRight w:val="0"/>
      <w:marTop w:val="0"/>
      <w:marBottom w:val="0"/>
      <w:divBdr>
        <w:top w:val="none" w:sz="0" w:space="0" w:color="auto"/>
        <w:left w:val="none" w:sz="0" w:space="0" w:color="auto"/>
        <w:bottom w:val="none" w:sz="0" w:space="0" w:color="auto"/>
        <w:right w:val="none" w:sz="0" w:space="0" w:color="auto"/>
      </w:divBdr>
      <w:divsChild>
        <w:div w:id="602300446">
          <w:marLeft w:val="640"/>
          <w:marRight w:val="0"/>
          <w:marTop w:val="0"/>
          <w:marBottom w:val="0"/>
          <w:divBdr>
            <w:top w:val="none" w:sz="0" w:space="0" w:color="auto"/>
            <w:left w:val="none" w:sz="0" w:space="0" w:color="auto"/>
            <w:bottom w:val="none" w:sz="0" w:space="0" w:color="auto"/>
            <w:right w:val="none" w:sz="0" w:space="0" w:color="auto"/>
          </w:divBdr>
        </w:div>
        <w:div w:id="313343032">
          <w:marLeft w:val="640"/>
          <w:marRight w:val="0"/>
          <w:marTop w:val="0"/>
          <w:marBottom w:val="0"/>
          <w:divBdr>
            <w:top w:val="none" w:sz="0" w:space="0" w:color="auto"/>
            <w:left w:val="none" w:sz="0" w:space="0" w:color="auto"/>
            <w:bottom w:val="none" w:sz="0" w:space="0" w:color="auto"/>
            <w:right w:val="none" w:sz="0" w:space="0" w:color="auto"/>
          </w:divBdr>
        </w:div>
        <w:div w:id="364864972">
          <w:marLeft w:val="640"/>
          <w:marRight w:val="0"/>
          <w:marTop w:val="0"/>
          <w:marBottom w:val="0"/>
          <w:divBdr>
            <w:top w:val="none" w:sz="0" w:space="0" w:color="auto"/>
            <w:left w:val="none" w:sz="0" w:space="0" w:color="auto"/>
            <w:bottom w:val="none" w:sz="0" w:space="0" w:color="auto"/>
            <w:right w:val="none" w:sz="0" w:space="0" w:color="auto"/>
          </w:divBdr>
        </w:div>
        <w:div w:id="1241329323">
          <w:marLeft w:val="640"/>
          <w:marRight w:val="0"/>
          <w:marTop w:val="0"/>
          <w:marBottom w:val="0"/>
          <w:divBdr>
            <w:top w:val="none" w:sz="0" w:space="0" w:color="auto"/>
            <w:left w:val="none" w:sz="0" w:space="0" w:color="auto"/>
            <w:bottom w:val="none" w:sz="0" w:space="0" w:color="auto"/>
            <w:right w:val="none" w:sz="0" w:space="0" w:color="auto"/>
          </w:divBdr>
        </w:div>
        <w:div w:id="1729378233">
          <w:marLeft w:val="640"/>
          <w:marRight w:val="0"/>
          <w:marTop w:val="0"/>
          <w:marBottom w:val="0"/>
          <w:divBdr>
            <w:top w:val="none" w:sz="0" w:space="0" w:color="auto"/>
            <w:left w:val="none" w:sz="0" w:space="0" w:color="auto"/>
            <w:bottom w:val="none" w:sz="0" w:space="0" w:color="auto"/>
            <w:right w:val="none" w:sz="0" w:space="0" w:color="auto"/>
          </w:divBdr>
        </w:div>
      </w:divsChild>
    </w:div>
    <w:div w:id="487208003">
      <w:bodyDiv w:val="1"/>
      <w:marLeft w:val="0"/>
      <w:marRight w:val="0"/>
      <w:marTop w:val="0"/>
      <w:marBottom w:val="0"/>
      <w:divBdr>
        <w:top w:val="none" w:sz="0" w:space="0" w:color="auto"/>
        <w:left w:val="none" w:sz="0" w:space="0" w:color="auto"/>
        <w:bottom w:val="none" w:sz="0" w:space="0" w:color="auto"/>
        <w:right w:val="none" w:sz="0" w:space="0" w:color="auto"/>
      </w:divBdr>
    </w:div>
    <w:div w:id="488013346">
      <w:bodyDiv w:val="1"/>
      <w:marLeft w:val="0"/>
      <w:marRight w:val="0"/>
      <w:marTop w:val="0"/>
      <w:marBottom w:val="0"/>
      <w:divBdr>
        <w:top w:val="none" w:sz="0" w:space="0" w:color="auto"/>
        <w:left w:val="none" w:sz="0" w:space="0" w:color="auto"/>
        <w:bottom w:val="none" w:sz="0" w:space="0" w:color="auto"/>
        <w:right w:val="none" w:sz="0" w:space="0" w:color="auto"/>
      </w:divBdr>
    </w:div>
    <w:div w:id="489176108">
      <w:bodyDiv w:val="1"/>
      <w:marLeft w:val="0"/>
      <w:marRight w:val="0"/>
      <w:marTop w:val="0"/>
      <w:marBottom w:val="0"/>
      <w:divBdr>
        <w:top w:val="none" w:sz="0" w:space="0" w:color="auto"/>
        <w:left w:val="none" w:sz="0" w:space="0" w:color="auto"/>
        <w:bottom w:val="none" w:sz="0" w:space="0" w:color="auto"/>
        <w:right w:val="none" w:sz="0" w:space="0" w:color="auto"/>
      </w:divBdr>
    </w:div>
    <w:div w:id="497355681">
      <w:bodyDiv w:val="1"/>
      <w:marLeft w:val="0"/>
      <w:marRight w:val="0"/>
      <w:marTop w:val="0"/>
      <w:marBottom w:val="0"/>
      <w:divBdr>
        <w:top w:val="none" w:sz="0" w:space="0" w:color="auto"/>
        <w:left w:val="none" w:sz="0" w:space="0" w:color="auto"/>
        <w:bottom w:val="none" w:sz="0" w:space="0" w:color="auto"/>
        <w:right w:val="none" w:sz="0" w:space="0" w:color="auto"/>
      </w:divBdr>
    </w:div>
    <w:div w:id="500386909">
      <w:bodyDiv w:val="1"/>
      <w:marLeft w:val="0"/>
      <w:marRight w:val="0"/>
      <w:marTop w:val="0"/>
      <w:marBottom w:val="0"/>
      <w:divBdr>
        <w:top w:val="none" w:sz="0" w:space="0" w:color="auto"/>
        <w:left w:val="none" w:sz="0" w:space="0" w:color="auto"/>
        <w:bottom w:val="none" w:sz="0" w:space="0" w:color="auto"/>
        <w:right w:val="none" w:sz="0" w:space="0" w:color="auto"/>
      </w:divBdr>
    </w:div>
    <w:div w:id="546264734">
      <w:bodyDiv w:val="1"/>
      <w:marLeft w:val="0"/>
      <w:marRight w:val="0"/>
      <w:marTop w:val="0"/>
      <w:marBottom w:val="0"/>
      <w:divBdr>
        <w:top w:val="none" w:sz="0" w:space="0" w:color="auto"/>
        <w:left w:val="none" w:sz="0" w:space="0" w:color="auto"/>
        <w:bottom w:val="none" w:sz="0" w:space="0" w:color="auto"/>
        <w:right w:val="none" w:sz="0" w:space="0" w:color="auto"/>
      </w:divBdr>
      <w:divsChild>
        <w:div w:id="1986541804">
          <w:marLeft w:val="640"/>
          <w:marRight w:val="0"/>
          <w:marTop w:val="0"/>
          <w:marBottom w:val="0"/>
          <w:divBdr>
            <w:top w:val="none" w:sz="0" w:space="0" w:color="auto"/>
            <w:left w:val="none" w:sz="0" w:space="0" w:color="auto"/>
            <w:bottom w:val="none" w:sz="0" w:space="0" w:color="auto"/>
            <w:right w:val="none" w:sz="0" w:space="0" w:color="auto"/>
          </w:divBdr>
        </w:div>
      </w:divsChild>
    </w:div>
    <w:div w:id="550116384">
      <w:bodyDiv w:val="1"/>
      <w:marLeft w:val="0"/>
      <w:marRight w:val="0"/>
      <w:marTop w:val="0"/>
      <w:marBottom w:val="0"/>
      <w:divBdr>
        <w:top w:val="none" w:sz="0" w:space="0" w:color="auto"/>
        <w:left w:val="none" w:sz="0" w:space="0" w:color="auto"/>
        <w:bottom w:val="none" w:sz="0" w:space="0" w:color="auto"/>
        <w:right w:val="none" w:sz="0" w:space="0" w:color="auto"/>
      </w:divBdr>
    </w:div>
    <w:div w:id="550845638">
      <w:bodyDiv w:val="1"/>
      <w:marLeft w:val="0"/>
      <w:marRight w:val="0"/>
      <w:marTop w:val="0"/>
      <w:marBottom w:val="0"/>
      <w:divBdr>
        <w:top w:val="none" w:sz="0" w:space="0" w:color="auto"/>
        <w:left w:val="none" w:sz="0" w:space="0" w:color="auto"/>
        <w:bottom w:val="none" w:sz="0" w:space="0" w:color="auto"/>
        <w:right w:val="none" w:sz="0" w:space="0" w:color="auto"/>
      </w:divBdr>
      <w:divsChild>
        <w:div w:id="674193074">
          <w:marLeft w:val="640"/>
          <w:marRight w:val="0"/>
          <w:marTop w:val="0"/>
          <w:marBottom w:val="0"/>
          <w:divBdr>
            <w:top w:val="none" w:sz="0" w:space="0" w:color="auto"/>
            <w:left w:val="none" w:sz="0" w:space="0" w:color="auto"/>
            <w:bottom w:val="none" w:sz="0" w:space="0" w:color="auto"/>
            <w:right w:val="none" w:sz="0" w:space="0" w:color="auto"/>
          </w:divBdr>
        </w:div>
        <w:div w:id="668949765">
          <w:marLeft w:val="640"/>
          <w:marRight w:val="0"/>
          <w:marTop w:val="0"/>
          <w:marBottom w:val="0"/>
          <w:divBdr>
            <w:top w:val="none" w:sz="0" w:space="0" w:color="auto"/>
            <w:left w:val="none" w:sz="0" w:space="0" w:color="auto"/>
            <w:bottom w:val="none" w:sz="0" w:space="0" w:color="auto"/>
            <w:right w:val="none" w:sz="0" w:space="0" w:color="auto"/>
          </w:divBdr>
        </w:div>
        <w:div w:id="1605264185">
          <w:marLeft w:val="640"/>
          <w:marRight w:val="0"/>
          <w:marTop w:val="0"/>
          <w:marBottom w:val="0"/>
          <w:divBdr>
            <w:top w:val="none" w:sz="0" w:space="0" w:color="auto"/>
            <w:left w:val="none" w:sz="0" w:space="0" w:color="auto"/>
            <w:bottom w:val="none" w:sz="0" w:space="0" w:color="auto"/>
            <w:right w:val="none" w:sz="0" w:space="0" w:color="auto"/>
          </w:divBdr>
        </w:div>
        <w:div w:id="807089443">
          <w:marLeft w:val="640"/>
          <w:marRight w:val="0"/>
          <w:marTop w:val="0"/>
          <w:marBottom w:val="0"/>
          <w:divBdr>
            <w:top w:val="none" w:sz="0" w:space="0" w:color="auto"/>
            <w:left w:val="none" w:sz="0" w:space="0" w:color="auto"/>
            <w:bottom w:val="none" w:sz="0" w:space="0" w:color="auto"/>
            <w:right w:val="none" w:sz="0" w:space="0" w:color="auto"/>
          </w:divBdr>
        </w:div>
        <w:div w:id="840047924">
          <w:marLeft w:val="640"/>
          <w:marRight w:val="0"/>
          <w:marTop w:val="0"/>
          <w:marBottom w:val="0"/>
          <w:divBdr>
            <w:top w:val="none" w:sz="0" w:space="0" w:color="auto"/>
            <w:left w:val="none" w:sz="0" w:space="0" w:color="auto"/>
            <w:bottom w:val="none" w:sz="0" w:space="0" w:color="auto"/>
            <w:right w:val="none" w:sz="0" w:space="0" w:color="auto"/>
          </w:divBdr>
        </w:div>
        <w:div w:id="371733161">
          <w:marLeft w:val="640"/>
          <w:marRight w:val="0"/>
          <w:marTop w:val="0"/>
          <w:marBottom w:val="0"/>
          <w:divBdr>
            <w:top w:val="none" w:sz="0" w:space="0" w:color="auto"/>
            <w:left w:val="none" w:sz="0" w:space="0" w:color="auto"/>
            <w:bottom w:val="none" w:sz="0" w:space="0" w:color="auto"/>
            <w:right w:val="none" w:sz="0" w:space="0" w:color="auto"/>
          </w:divBdr>
        </w:div>
      </w:divsChild>
    </w:div>
    <w:div w:id="551499509">
      <w:bodyDiv w:val="1"/>
      <w:marLeft w:val="0"/>
      <w:marRight w:val="0"/>
      <w:marTop w:val="0"/>
      <w:marBottom w:val="0"/>
      <w:divBdr>
        <w:top w:val="none" w:sz="0" w:space="0" w:color="auto"/>
        <w:left w:val="none" w:sz="0" w:space="0" w:color="auto"/>
        <w:bottom w:val="none" w:sz="0" w:space="0" w:color="auto"/>
        <w:right w:val="none" w:sz="0" w:space="0" w:color="auto"/>
      </w:divBdr>
    </w:div>
    <w:div w:id="579415410">
      <w:bodyDiv w:val="1"/>
      <w:marLeft w:val="0"/>
      <w:marRight w:val="0"/>
      <w:marTop w:val="0"/>
      <w:marBottom w:val="0"/>
      <w:divBdr>
        <w:top w:val="none" w:sz="0" w:space="0" w:color="auto"/>
        <w:left w:val="none" w:sz="0" w:space="0" w:color="auto"/>
        <w:bottom w:val="none" w:sz="0" w:space="0" w:color="auto"/>
        <w:right w:val="none" w:sz="0" w:space="0" w:color="auto"/>
      </w:divBdr>
    </w:div>
    <w:div w:id="588005822">
      <w:bodyDiv w:val="1"/>
      <w:marLeft w:val="0"/>
      <w:marRight w:val="0"/>
      <w:marTop w:val="0"/>
      <w:marBottom w:val="0"/>
      <w:divBdr>
        <w:top w:val="none" w:sz="0" w:space="0" w:color="auto"/>
        <w:left w:val="none" w:sz="0" w:space="0" w:color="auto"/>
        <w:bottom w:val="none" w:sz="0" w:space="0" w:color="auto"/>
        <w:right w:val="none" w:sz="0" w:space="0" w:color="auto"/>
      </w:divBdr>
    </w:div>
    <w:div w:id="594443694">
      <w:bodyDiv w:val="1"/>
      <w:marLeft w:val="0"/>
      <w:marRight w:val="0"/>
      <w:marTop w:val="0"/>
      <w:marBottom w:val="0"/>
      <w:divBdr>
        <w:top w:val="none" w:sz="0" w:space="0" w:color="auto"/>
        <w:left w:val="none" w:sz="0" w:space="0" w:color="auto"/>
        <w:bottom w:val="none" w:sz="0" w:space="0" w:color="auto"/>
        <w:right w:val="none" w:sz="0" w:space="0" w:color="auto"/>
      </w:divBdr>
    </w:div>
    <w:div w:id="609778489">
      <w:bodyDiv w:val="1"/>
      <w:marLeft w:val="0"/>
      <w:marRight w:val="0"/>
      <w:marTop w:val="0"/>
      <w:marBottom w:val="0"/>
      <w:divBdr>
        <w:top w:val="none" w:sz="0" w:space="0" w:color="auto"/>
        <w:left w:val="none" w:sz="0" w:space="0" w:color="auto"/>
        <w:bottom w:val="none" w:sz="0" w:space="0" w:color="auto"/>
        <w:right w:val="none" w:sz="0" w:space="0" w:color="auto"/>
      </w:divBdr>
    </w:div>
    <w:div w:id="617223078">
      <w:bodyDiv w:val="1"/>
      <w:marLeft w:val="0"/>
      <w:marRight w:val="0"/>
      <w:marTop w:val="0"/>
      <w:marBottom w:val="0"/>
      <w:divBdr>
        <w:top w:val="none" w:sz="0" w:space="0" w:color="auto"/>
        <w:left w:val="none" w:sz="0" w:space="0" w:color="auto"/>
        <w:bottom w:val="none" w:sz="0" w:space="0" w:color="auto"/>
        <w:right w:val="none" w:sz="0" w:space="0" w:color="auto"/>
      </w:divBdr>
    </w:div>
    <w:div w:id="629670381">
      <w:bodyDiv w:val="1"/>
      <w:marLeft w:val="0"/>
      <w:marRight w:val="0"/>
      <w:marTop w:val="0"/>
      <w:marBottom w:val="0"/>
      <w:divBdr>
        <w:top w:val="none" w:sz="0" w:space="0" w:color="auto"/>
        <w:left w:val="none" w:sz="0" w:space="0" w:color="auto"/>
        <w:bottom w:val="none" w:sz="0" w:space="0" w:color="auto"/>
        <w:right w:val="none" w:sz="0" w:space="0" w:color="auto"/>
      </w:divBdr>
    </w:div>
    <w:div w:id="636032604">
      <w:bodyDiv w:val="1"/>
      <w:marLeft w:val="0"/>
      <w:marRight w:val="0"/>
      <w:marTop w:val="0"/>
      <w:marBottom w:val="0"/>
      <w:divBdr>
        <w:top w:val="none" w:sz="0" w:space="0" w:color="auto"/>
        <w:left w:val="none" w:sz="0" w:space="0" w:color="auto"/>
        <w:bottom w:val="none" w:sz="0" w:space="0" w:color="auto"/>
        <w:right w:val="none" w:sz="0" w:space="0" w:color="auto"/>
      </w:divBdr>
    </w:div>
    <w:div w:id="654727371">
      <w:bodyDiv w:val="1"/>
      <w:marLeft w:val="0"/>
      <w:marRight w:val="0"/>
      <w:marTop w:val="0"/>
      <w:marBottom w:val="0"/>
      <w:divBdr>
        <w:top w:val="none" w:sz="0" w:space="0" w:color="auto"/>
        <w:left w:val="none" w:sz="0" w:space="0" w:color="auto"/>
        <w:bottom w:val="none" w:sz="0" w:space="0" w:color="auto"/>
        <w:right w:val="none" w:sz="0" w:space="0" w:color="auto"/>
      </w:divBdr>
    </w:div>
    <w:div w:id="658074502">
      <w:bodyDiv w:val="1"/>
      <w:marLeft w:val="0"/>
      <w:marRight w:val="0"/>
      <w:marTop w:val="0"/>
      <w:marBottom w:val="0"/>
      <w:divBdr>
        <w:top w:val="none" w:sz="0" w:space="0" w:color="auto"/>
        <w:left w:val="none" w:sz="0" w:space="0" w:color="auto"/>
        <w:bottom w:val="none" w:sz="0" w:space="0" w:color="auto"/>
        <w:right w:val="none" w:sz="0" w:space="0" w:color="auto"/>
      </w:divBdr>
      <w:divsChild>
        <w:div w:id="1410078212">
          <w:marLeft w:val="640"/>
          <w:marRight w:val="0"/>
          <w:marTop w:val="0"/>
          <w:marBottom w:val="0"/>
          <w:divBdr>
            <w:top w:val="none" w:sz="0" w:space="0" w:color="auto"/>
            <w:left w:val="none" w:sz="0" w:space="0" w:color="auto"/>
            <w:bottom w:val="none" w:sz="0" w:space="0" w:color="auto"/>
            <w:right w:val="none" w:sz="0" w:space="0" w:color="auto"/>
          </w:divBdr>
        </w:div>
        <w:div w:id="687953734">
          <w:marLeft w:val="640"/>
          <w:marRight w:val="0"/>
          <w:marTop w:val="0"/>
          <w:marBottom w:val="0"/>
          <w:divBdr>
            <w:top w:val="none" w:sz="0" w:space="0" w:color="auto"/>
            <w:left w:val="none" w:sz="0" w:space="0" w:color="auto"/>
            <w:bottom w:val="none" w:sz="0" w:space="0" w:color="auto"/>
            <w:right w:val="none" w:sz="0" w:space="0" w:color="auto"/>
          </w:divBdr>
        </w:div>
        <w:div w:id="33771052">
          <w:marLeft w:val="640"/>
          <w:marRight w:val="0"/>
          <w:marTop w:val="0"/>
          <w:marBottom w:val="0"/>
          <w:divBdr>
            <w:top w:val="none" w:sz="0" w:space="0" w:color="auto"/>
            <w:left w:val="none" w:sz="0" w:space="0" w:color="auto"/>
            <w:bottom w:val="none" w:sz="0" w:space="0" w:color="auto"/>
            <w:right w:val="none" w:sz="0" w:space="0" w:color="auto"/>
          </w:divBdr>
        </w:div>
        <w:div w:id="1913928186">
          <w:marLeft w:val="640"/>
          <w:marRight w:val="0"/>
          <w:marTop w:val="0"/>
          <w:marBottom w:val="0"/>
          <w:divBdr>
            <w:top w:val="none" w:sz="0" w:space="0" w:color="auto"/>
            <w:left w:val="none" w:sz="0" w:space="0" w:color="auto"/>
            <w:bottom w:val="none" w:sz="0" w:space="0" w:color="auto"/>
            <w:right w:val="none" w:sz="0" w:space="0" w:color="auto"/>
          </w:divBdr>
        </w:div>
        <w:div w:id="1639146971">
          <w:marLeft w:val="640"/>
          <w:marRight w:val="0"/>
          <w:marTop w:val="0"/>
          <w:marBottom w:val="0"/>
          <w:divBdr>
            <w:top w:val="none" w:sz="0" w:space="0" w:color="auto"/>
            <w:left w:val="none" w:sz="0" w:space="0" w:color="auto"/>
            <w:bottom w:val="none" w:sz="0" w:space="0" w:color="auto"/>
            <w:right w:val="none" w:sz="0" w:space="0" w:color="auto"/>
          </w:divBdr>
        </w:div>
        <w:div w:id="1425227060">
          <w:marLeft w:val="640"/>
          <w:marRight w:val="0"/>
          <w:marTop w:val="0"/>
          <w:marBottom w:val="0"/>
          <w:divBdr>
            <w:top w:val="none" w:sz="0" w:space="0" w:color="auto"/>
            <w:left w:val="none" w:sz="0" w:space="0" w:color="auto"/>
            <w:bottom w:val="none" w:sz="0" w:space="0" w:color="auto"/>
            <w:right w:val="none" w:sz="0" w:space="0" w:color="auto"/>
          </w:divBdr>
        </w:div>
        <w:div w:id="587428812">
          <w:marLeft w:val="640"/>
          <w:marRight w:val="0"/>
          <w:marTop w:val="0"/>
          <w:marBottom w:val="0"/>
          <w:divBdr>
            <w:top w:val="none" w:sz="0" w:space="0" w:color="auto"/>
            <w:left w:val="none" w:sz="0" w:space="0" w:color="auto"/>
            <w:bottom w:val="none" w:sz="0" w:space="0" w:color="auto"/>
            <w:right w:val="none" w:sz="0" w:space="0" w:color="auto"/>
          </w:divBdr>
        </w:div>
      </w:divsChild>
    </w:div>
    <w:div w:id="660698998">
      <w:bodyDiv w:val="1"/>
      <w:marLeft w:val="0"/>
      <w:marRight w:val="0"/>
      <w:marTop w:val="0"/>
      <w:marBottom w:val="0"/>
      <w:divBdr>
        <w:top w:val="none" w:sz="0" w:space="0" w:color="auto"/>
        <w:left w:val="none" w:sz="0" w:space="0" w:color="auto"/>
        <w:bottom w:val="none" w:sz="0" w:space="0" w:color="auto"/>
        <w:right w:val="none" w:sz="0" w:space="0" w:color="auto"/>
      </w:divBdr>
      <w:divsChild>
        <w:div w:id="482476668">
          <w:marLeft w:val="640"/>
          <w:marRight w:val="0"/>
          <w:marTop w:val="0"/>
          <w:marBottom w:val="0"/>
          <w:divBdr>
            <w:top w:val="none" w:sz="0" w:space="0" w:color="auto"/>
            <w:left w:val="none" w:sz="0" w:space="0" w:color="auto"/>
            <w:bottom w:val="none" w:sz="0" w:space="0" w:color="auto"/>
            <w:right w:val="none" w:sz="0" w:space="0" w:color="auto"/>
          </w:divBdr>
        </w:div>
        <w:div w:id="564147567">
          <w:marLeft w:val="640"/>
          <w:marRight w:val="0"/>
          <w:marTop w:val="0"/>
          <w:marBottom w:val="0"/>
          <w:divBdr>
            <w:top w:val="none" w:sz="0" w:space="0" w:color="auto"/>
            <w:left w:val="none" w:sz="0" w:space="0" w:color="auto"/>
            <w:bottom w:val="none" w:sz="0" w:space="0" w:color="auto"/>
            <w:right w:val="none" w:sz="0" w:space="0" w:color="auto"/>
          </w:divBdr>
        </w:div>
        <w:div w:id="1539658199">
          <w:marLeft w:val="640"/>
          <w:marRight w:val="0"/>
          <w:marTop w:val="0"/>
          <w:marBottom w:val="0"/>
          <w:divBdr>
            <w:top w:val="none" w:sz="0" w:space="0" w:color="auto"/>
            <w:left w:val="none" w:sz="0" w:space="0" w:color="auto"/>
            <w:bottom w:val="none" w:sz="0" w:space="0" w:color="auto"/>
            <w:right w:val="none" w:sz="0" w:space="0" w:color="auto"/>
          </w:divBdr>
        </w:div>
        <w:div w:id="1756239635">
          <w:marLeft w:val="640"/>
          <w:marRight w:val="0"/>
          <w:marTop w:val="0"/>
          <w:marBottom w:val="0"/>
          <w:divBdr>
            <w:top w:val="none" w:sz="0" w:space="0" w:color="auto"/>
            <w:left w:val="none" w:sz="0" w:space="0" w:color="auto"/>
            <w:bottom w:val="none" w:sz="0" w:space="0" w:color="auto"/>
            <w:right w:val="none" w:sz="0" w:space="0" w:color="auto"/>
          </w:divBdr>
        </w:div>
        <w:div w:id="1000887889">
          <w:marLeft w:val="640"/>
          <w:marRight w:val="0"/>
          <w:marTop w:val="0"/>
          <w:marBottom w:val="0"/>
          <w:divBdr>
            <w:top w:val="none" w:sz="0" w:space="0" w:color="auto"/>
            <w:left w:val="none" w:sz="0" w:space="0" w:color="auto"/>
            <w:bottom w:val="none" w:sz="0" w:space="0" w:color="auto"/>
            <w:right w:val="none" w:sz="0" w:space="0" w:color="auto"/>
          </w:divBdr>
        </w:div>
        <w:div w:id="1563834997">
          <w:marLeft w:val="640"/>
          <w:marRight w:val="0"/>
          <w:marTop w:val="0"/>
          <w:marBottom w:val="0"/>
          <w:divBdr>
            <w:top w:val="none" w:sz="0" w:space="0" w:color="auto"/>
            <w:left w:val="none" w:sz="0" w:space="0" w:color="auto"/>
            <w:bottom w:val="none" w:sz="0" w:space="0" w:color="auto"/>
            <w:right w:val="none" w:sz="0" w:space="0" w:color="auto"/>
          </w:divBdr>
        </w:div>
        <w:div w:id="1064571425">
          <w:marLeft w:val="640"/>
          <w:marRight w:val="0"/>
          <w:marTop w:val="0"/>
          <w:marBottom w:val="0"/>
          <w:divBdr>
            <w:top w:val="none" w:sz="0" w:space="0" w:color="auto"/>
            <w:left w:val="none" w:sz="0" w:space="0" w:color="auto"/>
            <w:bottom w:val="none" w:sz="0" w:space="0" w:color="auto"/>
            <w:right w:val="none" w:sz="0" w:space="0" w:color="auto"/>
          </w:divBdr>
        </w:div>
        <w:div w:id="2030328220">
          <w:marLeft w:val="640"/>
          <w:marRight w:val="0"/>
          <w:marTop w:val="0"/>
          <w:marBottom w:val="0"/>
          <w:divBdr>
            <w:top w:val="none" w:sz="0" w:space="0" w:color="auto"/>
            <w:left w:val="none" w:sz="0" w:space="0" w:color="auto"/>
            <w:bottom w:val="none" w:sz="0" w:space="0" w:color="auto"/>
            <w:right w:val="none" w:sz="0" w:space="0" w:color="auto"/>
          </w:divBdr>
        </w:div>
        <w:div w:id="958100995">
          <w:marLeft w:val="640"/>
          <w:marRight w:val="0"/>
          <w:marTop w:val="0"/>
          <w:marBottom w:val="0"/>
          <w:divBdr>
            <w:top w:val="none" w:sz="0" w:space="0" w:color="auto"/>
            <w:left w:val="none" w:sz="0" w:space="0" w:color="auto"/>
            <w:bottom w:val="none" w:sz="0" w:space="0" w:color="auto"/>
            <w:right w:val="none" w:sz="0" w:space="0" w:color="auto"/>
          </w:divBdr>
        </w:div>
      </w:divsChild>
    </w:div>
    <w:div w:id="672877126">
      <w:bodyDiv w:val="1"/>
      <w:marLeft w:val="0"/>
      <w:marRight w:val="0"/>
      <w:marTop w:val="0"/>
      <w:marBottom w:val="0"/>
      <w:divBdr>
        <w:top w:val="none" w:sz="0" w:space="0" w:color="auto"/>
        <w:left w:val="none" w:sz="0" w:space="0" w:color="auto"/>
        <w:bottom w:val="none" w:sz="0" w:space="0" w:color="auto"/>
        <w:right w:val="none" w:sz="0" w:space="0" w:color="auto"/>
      </w:divBdr>
    </w:div>
    <w:div w:id="687414202">
      <w:bodyDiv w:val="1"/>
      <w:marLeft w:val="0"/>
      <w:marRight w:val="0"/>
      <w:marTop w:val="0"/>
      <w:marBottom w:val="0"/>
      <w:divBdr>
        <w:top w:val="none" w:sz="0" w:space="0" w:color="auto"/>
        <w:left w:val="none" w:sz="0" w:space="0" w:color="auto"/>
        <w:bottom w:val="none" w:sz="0" w:space="0" w:color="auto"/>
        <w:right w:val="none" w:sz="0" w:space="0" w:color="auto"/>
      </w:divBdr>
    </w:div>
    <w:div w:id="705764031">
      <w:bodyDiv w:val="1"/>
      <w:marLeft w:val="0"/>
      <w:marRight w:val="0"/>
      <w:marTop w:val="0"/>
      <w:marBottom w:val="0"/>
      <w:divBdr>
        <w:top w:val="none" w:sz="0" w:space="0" w:color="auto"/>
        <w:left w:val="none" w:sz="0" w:space="0" w:color="auto"/>
        <w:bottom w:val="none" w:sz="0" w:space="0" w:color="auto"/>
        <w:right w:val="none" w:sz="0" w:space="0" w:color="auto"/>
      </w:divBdr>
    </w:div>
    <w:div w:id="709259916">
      <w:bodyDiv w:val="1"/>
      <w:marLeft w:val="0"/>
      <w:marRight w:val="0"/>
      <w:marTop w:val="0"/>
      <w:marBottom w:val="0"/>
      <w:divBdr>
        <w:top w:val="none" w:sz="0" w:space="0" w:color="auto"/>
        <w:left w:val="none" w:sz="0" w:space="0" w:color="auto"/>
        <w:bottom w:val="none" w:sz="0" w:space="0" w:color="auto"/>
        <w:right w:val="none" w:sz="0" w:space="0" w:color="auto"/>
      </w:divBdr>
    </w:div>
    <w:div w:id="713701047">
      <w:bodyDiv w:val="1"/>
      <w:marLeft w:val="0"/>
      <w:marRight w:val="0"/>
      <w:marTop w:val="0"/>
      <w:marBottom w:val="0"/>
      <w:divBdr>
        <w:top w:val="none" w:sz="0" w:space="0" w:color="auto"/>
        <w:left w:val="none" w:sz="0" w:space="0" w:color="auto"/>
        <w:bottom w:val="none" w:sz="0" w:space="0" w:color="auto"/>
        <w:right w:val="none" w:sz="0" w:space="0" w:color="auto"/>
      </w:divBdr>
      <w:divsChild>
        <w:div w:id="582565732">
          <w:marLeft w:val="640"/>
          <w:marRight w:val="0"/>
          <w:marTop w:val="0"/>
          <w:marBottom w:val="0"/>
          <w:divBdr>
            <w:top w:val="none" w:sz="0" w:space="0" w:color="auto"/>
            <w:left w:val="none" w:sz="0" w:space="0" w:color="auto"/>
            <w:bottom w:val="none" w:sz="0" w:space="0" w:color="auto"/>
            <w:right w:val="none" w:sz="0" w:space="0" w:color="auto"/>
          </w:divBdr>
        </w:div>
        <w:div w:id="212741781">
          <w:marLeft w:val="640"/>
          <w:marRight w:val="0"/>
          <w:marTop w:val="0"/>
          <w:marBottom w:val="0"/>
          <w:divBdr>
            <w:top w:val="none" w:sz="0" w:space="0" w:color="auto"/>
            <w:left w:val="none" w:sz="0" w:space="0" w:color="auto"/>
            <w:bottom w:val="none" w:sz="0" w:space="0" w:color="auto"/>
            <w:right w:val="none" w:sz="0" w:space="0" w:color="auto"/>
          </w:divBdr>
        </w:div>
        <w:div w:id="295911535">
          <w:marLeft w:val="640"/>
          <w:marRight w:val="0"/>
          <w:marTop w:val="0"/>
          <w:marBottom w:val="0"/>
          <w:divBdr>
            <w:top w:val="none" w:sz="0" w:space="0" w:color="auto"/>
            <w:left w:val="none" w:sz="0" w:space="0" w:color="auto"/>
            <w:bottom w:val="none" w:sz="0" w:space="0" w:color="auto"/>
            <w:right w:val="none" w:sz="0" w:space="0" w:color="auto"/>
          </w:divBdr>
        </w:div>
        <w:div w:id="1797018163">
          <w:marLeft w:val="640"/>
          <w:marRight w:val="0"/>
          <w:marTop w:val="0"/>
          <w:marBottom w:val="0"/>
          <w:divBdr>
            <w:top w:val="none" w:sz="0" w:space="0" w:color="auto"/>
            <w:left w:val="none" w:sz="0" w:space="0" w:color="auto"/>
            <w:bottom w:val="none" w:sz="0" w:space="0" w:color="auto"/>
            <w:right w:val="none" w:sz="0" w:space="0" w:color="auto"/>
          </w:divBdr>
        </w:div>
        <w:div w:id="1305426637">
          <w:marLeft w:val="640"/>
          <w:marRight w:val="0"/>
          <w:marTop w:val="0"/>
          <w:marBottom w:val="0"/>
          <w:divBdr>
            <w:top w:val="none" w:sz="0" w:space="0" w:color="auto"/>
            <w:left w:val="none" w:sz="0" w:space="0" w:color="auto"/>
            <w:bottom w:val="none" w:sz="0" w:space="0" w:color="auto"/>
            <w:right w:val="none" w:sz="0" w:space="0" w:color="auto"/>
          </w:divBdr>
        </w:div>
        <w:div w:id="1142114709">
          <w:marLeft w:val="640"/>
          <w:marRight w:val="0"/>
          <w:marTop w:val="0"/>
          <w:marBottom w:val="0"/>
          <w:divBdr>
            <w:top w:val="none" w:sz="0" w:space="0" w:color="auto"/>
            <w:left w:val="none" w:sz="0" w:space="0" w:color="auto"/>
            <w:bottom w:val="none" w:sz="0" w:space="0" w:color="auto"/>
            <w:right w:val="none" w:sz="0" w:space="0" w:color="auto"/>
          </w:divBdr>
        </w:div>
        <w:div w:id="830754821">
          <w:marLeft w:val="640"/>
          <w:marRight w:val="0"/>
          <w:marTop w:val="0"/>
          <w:marBottom w:val="0"/>
          <w:divBdr>
            <w:top w:val="none" w:sz="0" w:space="0" w:color="auto"/>
            <w:left w:val="none" w:sz="0" w:space="0" w:color="auto"/>
            <w:bottom w:val="none" w:sz="0" w:space="0" w:color="auto"/>
            <w:right w:val="none" w:sz="0" w:space="0" w:color="auto"/>
          </w:divBdr>
        </w:div>
        <w:div w:id="786117108">
          <w:marLeft w:val="640"/>
          <w:marRight w:val="0"/>
          <w:marTop w:val="0"/>
          <w:marBottom w:val="0"/>
          <w:divBdr>
            <w:top w:val="none" w:sz="0" w:space="0" w:color="auto"/>
            <w:left w:val="none" w:sz="0" w:space="0" w:color="auto"/>
            <w:bottom w:val="none" w:sz="0" w:space="0" w:color="auto"/>
            <w:right w:val="none" w:sz="0" w:space="0" w:color="auto"/>
          </w:divBdr>
        </w:div>
      </w:divsChild>
    </w:div>
    <w:div w:id="724991601">
      <w:bodyDiv w:val="1"/>
      <w:marLeft w:val="0"/>
      <w:marRight w:val="0"/>
      <w:marTop w:val="0"/>
      <w:marBottom w:val="0"/>
      <w:divBdr>
        <w:top w:val="none" w:sz="0" w:space="0" w:color="auto"/>
        <w:left w:val="none" w:sz="0" w:space="0" w:color="auto"/>
        <w:bottom w:val="none" w:sz="0" w:space="0" w:color="auto"/>
        <w:right w:val="none" w:sz="0" w:space="0" w:color="auto"/>
      </w:divBdr>
    </w:div>
    <w:div w:id="733628165">
      <w:bodyDiv w:val="1"/>
      <w:marLeft w:val="0"/>
      <w:marRight w:val="0"/>
      <w:marTop w:val="0"/>
      <w:marBottom w:val="0"/>
      <w:divBdr>
        <w:top w:val="none" w:sz="0" w:space="0" w:color="auto"/>
        <w:left w:val="none" w:sz="0" w:space="0" w:color="auto"/>
        <w:bottom w:val="none" w:sz="0" w:space="0" w:color="auto"/>
        <w:right w:val="none" w:sz="0" w:space="0" w:color="auto"/>
      </w:divBdr>
    </w:div>
    <w:div w:id="740761208">
      <w:bodyDiv w:val="1"/>
      <w:marLeft w:val="0"/>
      <w:marRight w:val="0"/>
      <w:marTop w:val="0"/>
      <w:marBottom w:val="0"/>
      <w:divBdr>
        <w:top w:val="none" w:sz="0" w:space="0" w:color="auto"/>
        <w:left w:val="none" w:sz="0" w:space="0" w:color="auto"/>
        <w:bottom w:val="none" w:sz="0" w:space="0" w:color="auto"/>
        <w:right w:val="none" w:sz="0" w:space="0" w:color="auto"/>
      </w:divBdr>
    </w:div>
    <w:div w:id="759638416">
      <w:bodyDiv w:val="1"/>
      <w:marLeft w:val="0"/>
      <w:marRight w:val="0"/>
      <w:marTop w:val="0"/>
      <w:marBottom w:val="0"/>
      <w:divBdr>
        <w:top w:val="none" w:sz="0" w:space="0" w:color="auto"/>
        <w:left w:val="none" w:sz="0" w:space="0" w:color="auto"/>
        <w:bottom w:val="none" w:sz="0" w:space="0" w:color="auto"/>
        <w:right w:val="none" w:sz="0" w:space="0" w:color="auto"/>
      </w:divBdr>
    </w:div>
    <w:div w:id="760300454">
      <w:bodyDiv w:val="1"/>
      <w:marLeft w:val="0"/>
      <w:marRight w:val="0"/>
      <w:marTop w:val="0"/>
      <w:marBottom w:val="0"/>
      <w:divBdr>
        <w:top w:val="none" w:sz="0" w:space="0" w:color="auto"/>
        <w:left w:val="none" w:sz="0" w:space="0" w:color="auto"/>
        <w:bottom w:val="none" w:sz="0" w:space="0" w:color="auto"/>
        <w:right w:val="none" w:sz="0" w:space="0" w:color="auto"/>
      </w:divBdr>
    </w:div>
    <w:div w:id="761032016">
      <w:bodyDiv w:val="1"/>
      <w:marLeft w:val="0"/>
      <w:marRight w:val="0"/>
      <w:marTop w:val="0"/>
      <w:marBottom w:val="0"/>
      <w:divBdr>
        <w:top w:val="none" w:sz="0" w:space="0" w:color="auto"/>
        <w:left w:val="none" w:sz="0" w:space="0" w:color="auto"/>
        <w:bottom w:val="none" w:sz="0" w:space="0" w:color="auto"/>
        <w:right w:val="none" w:sz="0" w:space="0" w:color="auto"/>
      </w:divBdr>
    </w:div>
    <w:div w:id="764498052">
      <w:bodyDiv w:val="1"/>
      <w:marLeft w:val="0"/>
      <w:marRight w:val="0"/>
      <w:marTop w:val="0"/>
      <w:marBottom w:val="0"/>
      <w:divBdr>
        <w:top w:val="none" w:sz="0" w:space="0" w:color="auto"/>
        <w:left w:val="none" w:sz="0" w:space="0" w:color="auto"/>
        <w:bottom w:val="none" w:sz="0" w:space="0" w:color="auto"/>
        <w:right w:val="none" w:sz="0" w:space="0" w:color="auto"/>
      </w:divBdr>
    </w:div>
    <w:div w:id="777673885">
      <w:bodyDiv w:val="1"/>
      <w:marLeft w:val="0"/>
      <w:marRight w:val="0"/>
      <w:marTop w:val="0"/>
      <w:marBottom w:val="0"/>
      <w:divBdr>
        <w:top w:val="none" w:sz="0" w:space="0" w:color="auto"/>
        <w:left w:val="none" w:sz="0" w:space="0" w:color="auto"/>
        <w:bottom w:val="none" w:sz="0" w:space="0" w:color="auto"/>
        <w:right w:val="none" w:sz="0" w:space="0" w:color="auto"/>
      </w:divBdr>
    </w:div>
    <w:div w:id="777988049">
      <w:bodyDiv w:val="1"/>
      <w:marLeft w:val="0"/>
      <w:marRight w:val="0"/>
      <w:marTop w:val="0"/>
      <w:marBottom w:val="0"/>
      <w:divBdr>
        <w:top w:val="none" w:sz="0" w:space="0" w:color="auto"/>
        <w:left w:val="none" w:sz="0" w:space="0" w:color="auto"/>
        <w:bottom w:val="none" w:sz="0" w:space="0" w:color="auto"/>
        <w:right w:val="none" w:sz="0" w:space="0" w:color="auto"/>
      </w:divBdr>
    </w:div>
    <w:div w:id="782308499">
      <w:bodyDiv w:val="1"/>
      <w:marLeft w:val="0"/>
      <w:marRight w:val="0"/>
      <w:marTop w:val="0"/>
      <w:marBottom w:val="0"/>
      <w:divBdr>
        <w:top w:val="none" w:sz="0" w:space="0" w:color="auto"/>
        <w:left w:val="none" w:sz="0" w:space="0" w:color="auto"/>
        <w:bottom w:val="none" w:sz="0" w:space="0" w:color="auto"/>
        <w:right w:val="none" w:sz="0" w:space="0" w:color="auto"/>
      </w:divBdr>
      <w:divsChild>
        <w:div w:id="1250500447">
          <w:marLeft w:val="640"/>
          <w:marRight w:val="0"/>
          <w:marTop w:val="0"/>
          <w:marBottom w:val="0"/>
          <w:divBdr>
            <w:top w:val="none" w:sz="0" w:space="0" w:color="auto"/>
            <w:left w:val="none" w:sz="0" w:space="0" w:color="auto"/>
            <w:bottom w:val="none" w:sz="0" w:space="0" w:color="auto"/>
            <w:right w:val="none" w:sz="0" w:space="0" w:color="auto"/>
          </w:divBdr>
        </w:div>
        <w:div w:id="96828783">
          <w:marLeft w:val="640"/>
          <w:marRight w:val="0"/>
          <w:marTop w:val="0"/>
          <w:marBottom w:val="0"/>
          <w:divBdr>
            <w:top w:val="none" w:sz="0" w:space="0" w:color="auto"/>
            <w:left w:val="none" w:sz="0" w:space="0" w:color="auto"/>
            <w:bottom w:val="none" w:sz="0" w:space="0" w:color="auto"/>
            <w:right w:val="none" w:sz="0" w:space="0" w:color="auto"/>
          </w:divBdr>
        </w:div>
        <w:div w:id="1631014867">
          <w:marLeft w:val="640"/>
          <w:marRight w:val="0"/>
          <w:marTop w:val="0"/>
          <w:marBottom w:val="0"/>
          <w:divBdr>
            <w:top w:val="none" w:sz="0" w:space="0" w:color="auto"/>
            <w:left w:val="none" w:sz="0" w:space="0" w:color="auto"/>
            <w:bottom w:val="none" w:sz="0" w:space="0" w:color="auto"/>
            <w:right w:val="none" w:sz="0" w:space="0" w:color="auto"/>
          </w:divBdr>
        </w:div>
        <w:div w:id="1269116809">
          <w:marLeft w:val="640"/>
          <w:marRight w:val="0"/>
          <w:marTop w:val="0"/>
          <w:marBottom w:val="0"/>
          <w:divBdr>
            <w:top w:val="none" w:sz="0" w:space="0" w:color="auto"/>
            <w:left w:val="none" w:sz="0" w:space="0" w:color="auto"/>
            <w:bottom w:val="none" w:sz="0" w:space="0" w:color="auto"/>
            <w:right w:val="none" w:sz="0" w:space="0" w:color="auto"/>
          </w:divBdr>
        </w:div>
      </w:divsChild>
    </w:div>
    <w:div w:id="786656046">
      <w:bodyDiv w:val="1"/>
      <w:marLeft w:val="0"/>
      <w:marRight w:val="0"/>
      <w:marTop w:val="0"/>
      <w:marBottom w:val="0"/>
      <w:divBdr>
        <w:top w:val="none" w:sz="0" w:space="0" w:color="auto"/>
        <w:left w:val="none" w:sz="0" w:space="0" w:color="auto"/>
        <w:bottom w:val="none" w:sz="0" w:space="0" w:color="auto"/>
        <w:right w:val="none" w:sz="0" w:space="0" w:color="auto"/>
      </w:divBdr>
    </w:div>
    <w:div w:id="787507577">
      <w:bodyDiv w:val="1"/>
      <w:marLeft w:val="0"/>
      <w:marRight w:val="0"/>
      <w:marTop w:val="0"/>
      <w:marBottom w:val="0"/>
      <w:divBdr>
        <w:top w:val="none" w:sz="0" w:space="0" w:color="auto"/>
        <w:left w:val="none" w:sz="0" w:space="0" w:color="auto"/>
        <w:bottom w:val="none" w:sz="0" w:space="0" w:color="auto"/>
        <w:right w:val="none" w:sz="0" w:space="0" w:color="auto"/>
      </w:divBdr>
    </w:div>
    <w:div w:id="790637958">
      <w:bodyDiv w:val="1"/>
      <w:marLeft w:val="0"/>
      <w:marRight w:val="0"/>
      <w:marTop w:val="0"/>
      <w:marBottom w:val="0"/>
      <w:divBdr>
        <w:top w:val="none" w:sz="0" w:space="0" w:color="auto"/>
        <w:left w:val="none" w:sz="0" w:space="0" w:color="auto"/>
        <w:bottom w:val="none" w:sz="0" w:space="0" w:color="auto"/>
        <w:right w:val="none" w:sz="0" w:space="0" w:color="auto"/>
      </w:divBdr>
    </w:div>
    <w:div w:id="800462164">
      <w:bodyDiv w:val="1"/>
      <w:marLeft w:val="0"/>
      <w:marRight w:val="0"/>
      <w:marTop w:val="0"/>
      <w:marBottom w:val="0"/>
      <w:divBdr>
        <w:top w:val="none" w:sz="0" w:space="0" w:color="auto"/>
        <w:left w:val="none" w:sz="0" w:space="0" w:color="auto"/>
        <w:bottom w:val="none" w:sz="0" w:space="0" w:color="auto"/>
        <w:right w:val="none" w:sz="0" w:space="0" w:color="auto"/>
      </w:divBdr>
    </w:div>
    <w:div w:id="848133228">
      <w:bodyDiv w:val="1"/>
      <w:marLeft w:val="0"/>
      <w:marRight w:val="0"/>
      <w:marTop w:val="0"/>
      <w:marBottom w:val="0"/>
      <w:divBdr>
        <w:top w:val="none" w:sz="0" w:space="0" w:color="auto"/>
        <w:left w:val="none" w:sz="0" w:space="0" w:color="auto"/>
        <w:bottom w:val="none" w:sz="0" w:space="0" w:color="auto"/>
        <w:right w:val="none" w:sz="0" w:space="0" w:color="auto"/>
      </w:divBdr>
    </w:div>
    <w:div w:id="850292984">
      <w:bodyDiv w:val="1"/>
      <w:marLeft w:val="0"/>
      <w:marRight w:val="0"/>
      <w:marTop w:val="0"/>
      <w:marBottom w:val="0"/>
      <w:divBdr>
        <w:top w:val="none" w:sz="0" w:space="0" w:color="auto"/>
        <w:left w:val="none" w:sz="0" w:space="0" w:color="auto"/>
        <w:bottom w:val="none" w:sz="0" w:space="0" w:color="auto"/>
        <w:right w:val="none" w:sz="0" w:space="0" w:color="auto"/>
      </w:divBdr>
    </w:div>
    <w:div w:id="854684340">
      <w:bodyDiv w:val="1"/>
      <w:marLeft w:val="0"/>
      <w:marRight w:val="0"/>
      <w:marTop w:val="0"/>
      <w:marBottom w:val="0"/>
      <w:divBdr>
        <w:top w:val="none" w:sz="0" w:space="0" w:color="auto"/>
        <w:left w:val="none" w:sz="0" w:space="0" w:color="auto"/>
        <w:bottom w:val="none" w:sz="0" w:space="0" w:color="auto"/>
        <w:right w:val="none" w:sz="0" w:space="0" w:color="auto"/>
      </w:divBdr>
    </w:div>
    <w:div w:id="885029026">
      <w:bodyDiv w:val="1"/>
      <w:marLeft w:val="0"/>
      <w:marRight w:val="0"/>
      <w:marTop w:val="0"/>
      <w:marBottom w:val="0"/>
      <w:divBdr>
        <w:top w:val="none" w:sz="0" w:space="0" w:color="auto"/>
        <w:left w:val="none" w:sz="0" w:space="0" w:color="auto"/>
        <w:bottom w:val="none" w:sz="0" w:space="0" w:color="auto"/>
        <w:right w:val="none" w:sz="0" w:space="0" w:color="auto"/>
      </w:divBdr>
    </w:div>
    <w:div w:id="907767481">
      <w:bodyDiv w:val="1"/>
      <w:marLeft w:val="0"/>
      <w:marRight w:val="0"/>
      <w:marTop w:val="0"/>
      <w:marBottom w:val="0"/>
      <w:divBdr>
        <w:top w:val="none" w:sz="0" w:space="0" w:color="auto"/>
        <w:left w:val="none" w:sz="0" w:space="0" w:color="auto"/>
        <w:bottom w:val="none" w:sz="0" w:space="0" w:color="auto"/>
        <w:right w:val="none" w:sz="0" w:space="0" w:color="auto"/>
      </w:divBdr>
    </w:div>
    <w:div w:id="927422722">
      <w:bodyDiv w:val="1"/>
      <w:marLeft w:val="0"/>
      <w:marRight w:val="0"/>
      <w:marTop w:val="0"/>
      <w:marBottom w:val="0"/>
      <w:divBdr>
        <w:top w:val="none" w:sz="0" w:space="0" w:color="auto"/>
        <w:left w:val="none" w:sz="0" w:space="0" w:color="auto"/>
        <w:bottom w:val="none" w:sz="0" w:space="0" w:color="auto"/>
        <w:right w:val="none" w:sz="0" w:space="0" w:color="auto"/>
      </w:divBdr>
    </w:div>
    <w:div w:id="934633999">
      <w:bodyDiv w:val="1"/>
      <w:marLeft w:val="0"/>
      <w:marRight w:val="0"/>
      <w:marTop w:val="0"/>
      <w:marBottom w:val="0"/>
      <w:divBdr>
        <w:top w:val="none" w:sz="0" w:space="0" w:color="auto"/>
        <w:left w:val="none" w:sz="0" w:space="0" w:color="auto"/>
        <w:bottom w:val="none" w:sz="0" w:space="0" w:color="auto"/>
        <w:right w:val="none" w:sz="0" w:space="0" w:color="auto"/>
      </w:divBdr>
    </w:div>
    <w:div w:id="946699986">
      <w:bodyDiv w:val="1"/>
      <w:marLeft w:val="0"/>
      <w:marRight w:val="0"/>
      <w:marTop w:val="0"/>
      <w:marBottom w:val="0"/>
      <w:divBdr>
        <w:top w:val="none" w:sz="0" w:space="0" w:color="auto"/>
        <w:left w:val="none" w:sz="0" w:space="0" w:color="auto"/>
        <w:bottom w:val="none" w:sz="0" w:space="0" w:color="auto"/>
        <w:right w:val="none" w:sz="0" w:space="0" w:color="auto"/>
      </w:divBdr>
    </w:div>
    <w:div w:id="947084810">
      <w:bodyDiv w:val="1"/>
      <w:marLeft w:val="0"/>
      <w:marRight w:val="0"/>
      <w:marTop w:val="0"/>
      <w:marBottom w:val="0"/>
      <w:divBdr>
        <w:top w:val="none" w:sz="0" w:space="0" w:color="auto"/>
        <w:left w:val="none" w:sz="0" w:space="0" w:color="auto"/>
        <w:bottom w:val="none" w:sz="0" w:space="0" w:color="auto"/>
        <w:right w:val="none" w:sz="0" w:space="0" w:color="auto"/>
      </w:divBdr>
    </w:div>
    <w:div w:id="953907214">
      <w:bodyDiv w:val="1"/>
      <w:marLeft w:val="0"/>
      <w:marRight w:val="0"/>
      <w:marTop w:val="0"/>
      <w:marBottom w:val="0"/>
      <w:divBdr>
        <w:top w:val="none" w:sz="0" w:space="0" w:color="auto"/>
        <w:left w:val="none" w:sz="0" w:space="0" w:color="auto"/>
        <w:bottom w:val="none" w:sz="0" w:space="0" w:color="auto"/>
        <w:right w:val="none" w:sz="0" w:space="0" w:color="auto"/>
      </w:divBdr>
    </w:div>
    <w:div w:id="961302250">
      <w:bodyDiv w:val="1"/>
      <w:marLeft w:val="0"/>
      <w:marRight w:val="0"/>
      <w:marTop w:val="0"/>
      <w:marBottom w:val="0"/>
      <w:divBdr>
        <w:top w:val="none" w:sz="0" w:space="0" w:color="auto"/>
        <w:left w:val="none" w:sz="0" w:space="0" w:color="auto"/>
        <w:bottom w:val="none" w:sz="0" w:space="0" w:color="auto"/>
        <w:right w:val="none" w:sz="0" w:space="0" w:color="auto"/>
      </w:divBdr>
    </w:div>
    <w:div w:id="972061258">
      <w:bodyDiv w:val="1"/>
      <w:marLeft w:val="0"/>
      <w:marRight w:val="0"/>
      <w:marTop w:val="0"/>
      <w:marBottom w:val="0"/>
      <w:divBdr>
        <w:top w:val="none" w:sz="0" w:space="0" w:color="auto"/>
        <w:left w:val="none" w:sz="0" w:space="0" w:color="auto"/>
        <w:bottom w:val="none" w:sz="0" w:space="0" w:color="auto"/>
        <w:right w:val="none" w:sz="0" w:space="0" w:color="auto"/>
      </w:divBdr>
    </w:div>
    <w:div w:id="972635183">
      <w:bodyDiv w:val="1"/>
      <w:marLeft w:val="0"/>
      <w:marRight w:val="0"/>
      <w:marTop w:val="0"/>
      <w:marBottom w:val="0"/>
      <w:divBdr>
        <w:top w:val="none" w:sz="0" w:space="0" w:color="auto"/>
        <w:left w:val="none" w:sz="0" w:space="0" w:color="auto"/>
        <w:bottom w:val="none" w:sz="0" w:space="0" w:color="auto"/>
        <w:right w:val="none" w:sz="0" w:space="0" w:color="auto"/>
      </w:divBdr>
    </w:div>
    <w:div w:id="977228838">
      <w:bodyDiv w:val="1"/>
      <w:marLeft w:val="0"/>
      <w:marRight w:val="0"/>
      <w:marTop w:val="0"/>
      <w:marBottom w:val="0"/>
      <w:divBdr>
        <w:top w:val="none" w:sz="0" w:space="0" w:color="auto"/>
        <w:left w:val="none" w:sz="0" w:space="0" w:color="auto"/>
        <w:bottom w:val="none" w:sz="0" w:space="0" w:color="auto"/>
        <w:right w:val="none" w:sz="0" w:space="0" w:color="auto"/>
      </w:divBdr>
      <w:divsChild>
        <w:div w:id="946425298">
          <w:marLeft w:val="640"/>
          <w:marRight w:val="0"/>
          <w:marTop w:val="0"/>
          <w:marBottom w:val="0"/>
          <w:divBdr>
            <w:top w:val="none" w:sz="0" w:space="0" w:color="auto"/>
            <w:left w:val="none" w:sz="0" w:space="0" w:color="auto"/>
            <w:bottom w:val="none" w:sz="0" w:space="0" w:color="auto"/>
            <w:right w:val="none" w:sz="0" w:space="0" w:color="auto"/>
          </w:divBdr>
        </w:div>
        <w:div w:id="1548299807">
          <w:marLeft w:val="640"/>
          <w:marRight w:val="0"/>
          <w:marTop w:val="0"/>
          <w:marBottom w:val="0"/>
          <w:divBdr>
            <w:top w:val="none" w:sz="0" w:space="0" w:color="auto"/>
            <w:left w:val="none" w:sz="0" w:space="0" w:color="auto"/>
            <w:bottom w:val="none" w:sz="0" w:space="0" w:color="auto"/>
            <w:right w:val="none" w:sz="0" w:space="0" w:color="auto"/>
          </w:divBdr>
        </w:div>
        <w:div w:id="2126347659">
          <w:marLeft w:val="640"/>
          <w:marRight w:val="0"/>
          <w:marTop w:val="0"/>
          <w:marBottom w:val="0"/>
          <w:divBdr>
            <w:top w:val="none" w:sz="0" w:space="0" w:color="auto"/>
            <w:left w:val="none" w:sz="0" w:space="0" w:color="auto"/>
            <w:bottom w:val="none" w:sz="0" w:space="0" w:color="auto"/>
            <w:right w:val="none" w:sz="0" w:space="0" w:color="auto"/>
          </w:divBdr>
        </w:div>
        <w:div w:id="2061440496">
          <w:marLeft w:val="640"/>
          <w:marRight w:val="0"/>
          <w:marTop w:val="0"/>
          <w:marBottom w:val="0"/>
          <w:divBdr>
            <w:top w:val="none" w:sz="0" w:space="0" w:color="auto"/>
            <w:left w:val="none" w:sz="0" w:space="0" w:color="auto"/>
            <w:bottom w:val="none" w:sz="0" w:space="0" w:color="auto"/>
            <w:right w:val="none" w:sz="0" w:space="0" w:color="auto"/>
          </w:divBdr>
        </w:div>
        <w:div w:id="578559242">
          <w:marLeft w:val="640"/>
          <w:marRight w:val="0"/>
          <w:marTop w:val="0"/>
          <w:marBottom w:val="0"/>
          <w:divBdr>
            <w:top w:val="none" w:sz="0" w:space="0" w:color="auto"/>
            <w:left w:val="none" w:sz="0" w:space="0" w:color="auto"/>
            <w:bottom w:val="none" w:sz="0" w:space="0" w:color="auto"/>
            <w:right w:val="none" w:sz="0" w:space="0" w:color="auto"/>
          </w:divBdr>
        </w:div>
        <w:div w:id="662900650">
          <w:marLeft w:val="640"/>
          <w:marRight w:val="0"/>
          <w:marTop w:val="0"/>
          <w:marBottom w:val="0"/>
          <w:divBdr>
            <w:top w:val="none" w:sz="0" w:space="0" w:color="auto"/>
            <w:left w:val="none" w:sz="0" w:space="0" w:color="auto"/>
            <w:bottom w:val="none" w:sz="0" w:space="0" w:color="auto"/>
            <w:right w:val="none" w:sz="0" w:space="0" w:color="auto"/>
          </w:divBdr>
        </w:div>
        <w:div w:id="1183862381">
          <w:marLeft w:val="640"/>
          <w:marRight w:val="0"/>
          <w:marTop w:val="0"/>
          <w:marBottom w:val="0"/>
          <w:divBdr>
            <w:top w:val="none" w:sz="0" w:space="0" w:color="auto"/>
            <w:left w:val="none" w:sz="0" w:space="0" w:color="auto"/>
            <w:bottom w:val="none" w:sz="0" w:space="0" w:color="auto"/>
            <w:right w:val="none" w:sz="0" w:space="0" w:color="auto"/>
          </w:divBdr>
        </w:div>
        <w:div w:id="321548222">
          <w:marLeft w:val="640"/>
          <w:marRight w:val="0"/>
          <w:marTop w:val="0"/>
          <w:marBottom w:val="0"/>
          <w:divBdr>
            <w:top w:val="none" w:sz="0" w:space="0" w:color="auto"/>
            <w:left w:val="none" w:sz="0" w:space="0" w:color="auto"/>
            <w:bottom w:val="none" w:sz="0" w:space="0" w:color="auto"/>
            <w:right w:val="none" w:sz="0" w:space="0" w:color="auto"/>
          </w:divBdr>
        </w:div>
      </w:divsChild>
    </w:div>
    <w:div w:id="986544522">
      <w:bodyDiv w:val="1"/>
      <w:marLeft w:val="0"/>
      <w:marRight w:val="0"/>
      <w:marTop w:val="0"/>
      <w:marBottom w:val="0"/>
      <w:divBdr>
        <w:top w:val="none" w:sz="0" w:space="0" w:color="auto"/>
        <w:left w:val="none" w:sz="0" w:space="0" w:color="auto"/>
        <w:bottom w:val="none" w:sz="0" w:space="0" w:color="auto"/>
        <w:right w:val="none" w:sz="0" w:space="0" w:color="auto"/>
      </w:divBdr>
    </w:div>
    <w:div w:id="987514780">
      <w:bodyDiv w:val="1"/>
      <w:marLeft w:val="0"/>
      <w:marRight w:val="0"/>
      <w:marTop w:val="0"/>
      <w:marBottom w:val="0"/>
      <w:divBdr>
        <w:top w:val="none" w:sz="0" w:space="0" w:color="auto"/>
        <w:left w:val="none" w:sz="0" w:space="0" w:color="auto"/>
        <w:bottom w:val="none" w:sz="0" w:space="0" w:color="auto"/>
        <w:right w:val="none" w:sz="0" w:space="0" w:color="auto"/>
      </w:divBdr>
    </w:div>
    <w:div w:id="996955550">
      <w:bodyDiv w:val="1"/>
      <w:marLeft w:val="0"/>
      <w:marRight w:val="0"/>
      <w:marTop w:val="0"/>
      <w:marBottom w:val="0"/>
      <w:divBdr>
        <w:top w:val="none" w:sz="0" w:space="0" w:color="auto"/>
        <w:left w:val="none" w:sz="0" w:space="0" w:color="auto"/>
        <w:bottom w:val="none" w:sz="0" w:space="0" w:color="auto"/>
        <w:right w:val="none" w:sz="0" w:space="0" w:color="auto"/>
      </w:divBdr>
    </w:div>
    <w:div w:id="998732128">
      <w:bodyDiv w:val="1"/>
      <w:marLeft w:val="0"/>
      <w:marRight w:val="0"/>
      <w:marTop w:val="0"/>
      <w:marBottom w:val="0"/>
      <w:divBdr>
        <w:top w:val="none" w:sz="0" w:space="0" w:color="auto"/>
        <w:left w:val="none" w:sz="0" w:space="0" w:color="auto"/>
        <w:bottom w:val="none" w:sz="0" w:space="0" w:color="auto"/>
        <w:right w:val="none" w:sz="0" w:space="0" w:color="auto"/>
      </w:divBdr>
    </w:div>
    <w:div w:id="1008680638">
      <w:bodyDiv w:val="1"/>
      <w:marLeft w:val="0"/>
      <w:marRight w:val="0"/>
      <w:marTop w:val="0"/>
      <w:marBottom w:val="0"/>
      <w:divBdr>
        <w:top w:val="none" w:sz="0" w:space="0" w:color="auto"/>
        <w:left w:val="none" w:sz="0" w:space="0" w:color="auto"/>
        <w:bottom w:val="none" w:sz="0" w:space="0" w:color="auto"/>
        <w:right w:val="none" w:sz="0" w:space="0" w:color="auto"/>
      </w:divBdr>
      <w:divsChild>
        <w:div w:id="604534153">
          <w:marLeft w:val="640"/>
          <w:marRight w:val="0"/>
          <w:marTop w:val="0"/>
          <w:marBottom w:val="0"/>
          <w:divBdr>
            <w:top w:val="none" w:sz="0" w:space="0" w:color="auto"/>
            <w:left w:val="none" w:sz="0" w:space="0" w:color="auto"/>
            <w:bottom w:val="none" w:sz="0" w:space="0" w:color="auto"/>
            <w:right w:val="none" w:sz="0" w:space="0" w:color="auto"/>
          </w:divBdr>
        </w:div>
        <w:div w:id="483158631">
          <w:marLeft w:val="640"/>
          <w:marRight w:val="0"/>
          <w:marTop w:val="0"/>
          <w:marBottom w:val="0"/>
          <w:divBdr>
            <w:top w:val="none" w:sz="0" w:space="0" w:color="auto"/>
            <w:left w:val="none" w:sz="0" w:space="0" w:color="auto"/>
            <w:bottom w:val="none" w:sz="0" w:space="0" w:color="auto"/>
            <w:right w:val="none" w:sz="0" w:space="0" w:color="auto"/>
          </w:divBdr>
        </w:div>
        <w:div w:id="733239143">
          <w:marLeft w:val="640"/>
          <w:marRight w:val="0"/>
          <w:marTop w:val="0"/>
          <w:marBottom w:val="0"/>
          <w:divBdr>
            <w:top w:val="none" w:sz="0" w:space="0" w:color="auto"/>
            <w:left w:val="none" w:sz="0" w:space="0" w:color="auto"/>
            <w:bottom w:val="none" w:sz="0" w:space="0" w:color="auto"/>
            <w:right w:val="none" w:sz="0" w:space="0" w:color="auto"/>
          </w:divBdr>
        </w:div>
        <w:div w:id="1297251055">
          <w:marLeft w:val="640"/>
          <w:marRight w:val="0"/>
          <w:marTop w:val="0"/>
          <w:marBottom w:val="0"/>
          <w:divBdr>
            <w:top w:val="none" w:sz="0" w:space="0" w:color="auto"/>
            <w:left w:val="none" w:sz="0" w:space="0" w:color="auto"/>
            <w:bottom w:val="none" w:sz="0" w:space="0" w:color="auto"/>
            <w:right w:val="none" w:sz="0" w:space="0" w:color="auto"/>
          </w:divBdr>
        </w:div>
        <w:div w:id="115832164">
          <w:marLeft w:val="640"/>
          <w:marRight w:val="0"/>
          <w:marTop w:val="0"/>
          <w:marBottom w:val="0"/>
          <w:divBdr>
            <w:top w:val="none" w:sz="0" w:space="0" w:color="auto"/>
            <w:left w:val="none" w:sz="0" w:space="0" w:color="auto"/>
            <w:bottom w:val="none" w:sz="0" w:space="0" w:color="auto"/>
            <w:right w:val="none" w:sz="0" w:space="0" w:color="auto"/>
          </w:divBdr>
        </w:div>
        <w:div w:id="443425661">
          <w:marLeft w:val="640"/>
          <w:marRight w:val="0"/>
          <w:marTop w:val="0"/>
          <w:marBottom w:val="0"/>
          <w:divBdr>
            <w:top w:val="none" w:sz="0" w:space="0" w:color="auto"/>
            <w:left w:val="none" w:sz="0" w:space="0" w:color="auto"/>
            <w:bottom w:val="none" w:sz="0" w:space="0" w:color="auto"/>
            <w:right w:val="none" w:sz="0" w:space="0" w:color="auto"/>
          </w:divBdr>
        </w:div>
        <w:div w:id="127553602">
          <w:marLeft w:val="640"/>
          <w:marRight w:val="0"/>
          <w:marTop w:val="0"/>
          <w:marBottom w:val="0"/>
          <w:divBdr>
            <w:top w:val="none" w:sz="0" w:space="0" w:color="auto"/>
            <w:left w:val="none" w:sz="0" w:space="0" w:color="auto"/>
            <w:bottom w:val="none" w:sz="0" w:space="0" w:color="auto"/>
            <w:right w:val="none" w:sz="0" w:space="0" w:color="auto"/>
          </w:divBdr>
        </w:div>
        <w:div w:id="1278566742">
          <w:marLeft w:val="640"/>
          <w:marRight w:val="0"/>
          <w:marTop w:val="0"/>
          <w:marBottom w:val="0"/>
          <w:divBdr>
            <w:top w:val="none" w:sz="0" w:space="0" w:color="auto"/>
            <w:left w:val="none" w:sz="0" w:space="0" w:color="auto"/>
            <w:bottom w:val="none" w:sz="0" w:space="0" w:color="auto"/>
            <w:right w:val="none" w:sz="0" w:space="0" w:color="auto"/>
          </w:divBdr>
        </w:div>
      </w:divsChild>
    </w:div>
    <w:div w:id="1021126863">
      <w:bodyDiv w:val="1"/>
      <w:marLeft w:val="0"/>
      <w:marRight w:val="0"/>
      <w:marTop w:val="0"/>
      <w:marBottom w:val="0"/>
      <w:divBdr>
        <w:top w:val="none" w:sz="0" w:space="0" w:color="auto"/>
        <w:left w:val="none" w:sz="0" w:space="0" w:color="auto"/>
        <w:bottom w:val="none" w:sz="0" w:space="0" w:color="auto"/>
        <w:right w:val="none" w:sz="0" w:space="0" w:color="auto"/>
      </w:divBdr>
    </w:div>
    <w:div w:id="1023751879">
      <w:bodyDiv w:val="1"/>
      <w:marLeft w:val="0"/>
      <w:marRight w:val="0"/>
      <w:marTop w:val="0"/>
      <w:marBottom w:val="0"/>
      <w:divBdr>
        <w:top w:val="none" w:sz="0" w:space="0" w:color="auto"/>
        <w:left w:val="none" w:sz="0" w:space="0" w:color="auto"/>
        <w:bottom w:val="none" w:sz="0" w:space="0" w:color="auto"/>
        <w:right w:val="none" w:sz="0" w:space="0" w:color="auto"/>
      </w:divBdr>
    </w:div>
    <w:div w:id="1029334752">
      <w:bodyDiv w:val="1"/>
      <w:marLeft w:val="0"/>
      <w:marRight w:val="0"/>
      <w:marTop w:val="0"/>
      <w:marBottom w:val="0"/>
      <w:divBdr>
        <w:top w:val="none" w:sz="0" w:space="0" w:color="auto"/>
        <w:left w:val="none" w:sz="0" w:space="0" w:color="auto"/>
        <w:bottom w:val="none" w:sz="0" w:space="0" w:color="auto"/>
        <w:right w:val="none" w:sz="0" w:space="0" w:color="auto"/>
      </w:divBdr>
    </w:div>
    <w:div w:id="1032849627">
      <w:bodyDiv w:val="1"/>
      <w:marLeft w:val="0"/>
      <w:marRight w:val="0"/>
      <w:marTop w:val="0"/>
      <w:marBottom w:val="0"/>
      <w:divBdr>
        <w:top w:val="none" w:sz="0" w:space="0" w:color="auto"/>
        <w:left w:val="none" w:sz="0" w:space="0" w:color="auto"/>
        <w:bottom w:val="none" w:sz="0" w:space="0" w:color="auto"/>
        <w:right w:val="none" w:sz="0" w:space="0" w:color="auto"/>
      </w:divBdr>
      <w:divsChild>
        <w:div w:id="978732872">
          <w:marLeft w:val="640"/>
          <w:marRight w:val="0"/>
          <w:marTop w:val="0"/>
          <w:marBottom w:val="0"/>
          <w:divBdr>
            <w:top w:val="none" w:sz="0" w:space="0" w:color="auto"/>
            <w:left w:val="none" w:sz="0" w:space="0" w:color="auto"/>
            <w:bottom w:val="none" w:sz="0" w:space="0" w:color="auto"/>
            <w:right w:val="none" w:sz="0" w:space="0" w:color="auto"/>
          </w:divBdr>
        </w:div>
      </w:divsChild>
    </w:div>
    <w:div w:id="1033075941">
      <w:bodyDiv w:val="1"/>
      <w:marLeft w:val="0"/>
      <w:marRight w:val="0"/>
      <w:marTop w:val="0"/>
      <w:marBottom w:val="0"/>
      <w:divBdr>
        <w:top w:val="none" w:sz="0" w:space="0" w:color="auto"/>
        <w:left w:val="none" w:sz="0" w:space="0" w:color="auto"/>
        <w:bottom w:val="none" w:sz="0" w:space="0" w:color="auto"/>
        <w:right w:val="none" w:sz="0" w:space="0" w:color="auto"/>
      </w:divBdr>
      <w:divsChild>
        <w:div w:id="2117669328">
          <w:marLeft w:val="640"/>
          <w:marRight w:val="0"/>
          <w:marTop w:val="0"/>
          <w:marBottom w:val="0"/>
          <w:divBdr>
            <w:top w:val="none" w:sz="0" w:space="0" w:color="auto"/>
            <w:left w:val="none" w:sz="0" w:space="0" w:color="auto"/>
            <w:bottom w:val="none" w:sz="0" w:space="0" w:color="auto"/>
            <w:right w:val="none" w:sz="0" w:space="0" w:color="auto"/>
          </w:divBdr>
        </w:div>
        <w:div w:id="1418818405">
          <w:marLeft w:val="640"/>
          <w:marRight w:val="0"/>
          <w:marTop w:val="0"/>
          <w:marBottom w:val="0"/>
          <w:divBdr>
            <w:top w:val="none" w:sz="0" w:space="0" w:color="auto"/>
            <w:left w:val="none" w:sz="0" w:space="0" w:color="auto"/>
            <w:bottom w:val="none" w:sz="0" w:space="0" w:color="auto"/>
            <w:right w:val="none" w:sz="0" w:space="0" w:color="auto"/>
          </w:divBdr>
        </w:div>
        <w:div w:id="525562545">
          <w:marLeft w:val="640"/>
          <w:marRight w:val="0"/>
          <w:marTop w:val="0"/>
          <w:marBottom w:val="0"/>
          <w:divBdr>
            <w:top w:val="none" w:sz="0" w:space="0" w:color="auto"/>
            <w:left w:val="none" w:sz="0" w:space="0" w:color="auto"/>
            <w:bottom w:val="none" w:sz="0" w:space="0" w:color="auto"/>
            <w:right w:val="none" w:sz="0" w:space="0" w:color="auto"/>
          </w:divBdr>
        </w:div>
        <w:div w:id="588778476">
          <w:marLeft w:val="640"/>
          <w:marRight w:val="0"/>
          <w:marTop w:val="0"/>
          <w:marBottom w:val="0"/>
          <w:divBdr>
            <w:top w:val="none" w:sz="0" w:space="0" w:color="auto"/>
            <w:left w:val="none" w:sz="0" w:space="0" w:color="auto"/>
            <w:bottom w:val="none" w:sz="0" w:space="0" w:color="auto"/>
            <w:right w:val="none" w:sz="0" w:space="0" w:color="auto"/>
          </w:divBdr>
        </w:div>
        <w:div w:id="652296714">
          <w:marLeft w:val="640"/>
          <w:marRight w:val="0"/>
          <w:marTop w:val="0"/>
          <w:marBottom w:val="0"/>
          <w:divBdr>
            <w:top w:val="none" w:sz="0" w:space="0" w:color="auto"/>
            <w:left w:val="none" w:sz="0" w:space="0" w:color="auto"/>
            <w:bottom w:val="none" w:sz="0" w:space="0" w:color="auto"/>
            <w:right w:val="none" w:sz="0" w:space="0" w:color="auto"/>
          </w:divBdr>
        </w:div>
        <w:div w:id="1759322868">
          <w:marLeft w:val="640"/>
          <w:marRight w:val="0"/>
          <w:marTop w:val="0"/>
          <w:marBottom w:val="0"/>
          <w:divBdr>
            <w:top w:val="none" w:sz="0" w:space="0" w:color="auto"/>
            <w:left w:val="none" w:sz="0" w:space="0" w:color="auto"/>
            <w:bottom w:val="none" w:sz="0" w:space="0" w:color="auto"/>
            <w:right w:val="none" w:sz="0" w:space="0" w:color="auto"/>
          </w:divBdr>
        </w:div>
        <w:div w:id="7949616">
          <w:marLeft w:val="640"/>
          <w:marRight w:val="0"/>
          <w:marTop w:val="0"/>
          <w:marBottom w:val="0"/>
          <w:divBdr>
            <w:top w:val="none" w:sz="0" w:space="0" w:color="auto"/>
            <w:left w:val="none" w:sz="0" w:space="0" w:color="auto"/>
            <w:bottom w:val="none" w:sz="0" w:space="0" w:color="auto"/>
            <w:right w:val="none" w:sz="0" w:space="0" w:color="auto"/>
          </w:divBdr>
        </w:div>
        <w:div w:id="847253634">
          <w:marLeft w:val="640"/>
          <w:marRight w:val="0"/>
          <w:marTop w:val="0"/>
          <w:marBottom w:val="0"/>
          <w:divBdr>
            <w:top w:val="none" w:sz="0" w:space="0" w:color="auto"/>
            <w:left w:val="none" w:sz="0" w:space="0" w:color="auto"/>
            <w:bottom w:val="none" w:sz="0" w:space="0" w:color="auto"/>
            <w:right w:val="none" w:sz="0" w:space="0" w:color="auto"/>
          </w:divBdr>
        </w:div>
        <w:div w:id="425267859">
          <w:marLeft w:val="640"/>
          <w:marRight w:val="0"/>
          <w:marTop w:val="0"/>
          <w:marBottom w:val="0"/>
          <w:divBdr>
            <w:top w:val="none" w:sz="0" w:space="0" w:color="auto"/>
            <w:left w:val="none" w:sz="0" w:space="0" w:color="auto"/>
            <w:bottom w:val="none" w:sz="0" w:space="0" w:color="auto"/>
            <w:right w:val="none" w:sz="0" w:space="0" w:color="auto"/>
          </w:divBdr>
        </w:div>
      </w:divsChild>
    </w:div>
    <w:div w:id="1058556813">
      <w:bodyDiv w:val="1"/>
      <w:marLeft w:val="0"/>
      <w:marRight w:val="0"/>
      <w:marTop w:val="0"/>
      <w:marBottom w:val="0"/>
      <w:divBdr>
        <w:top w:val="none" w:sz="0" w:space="0" w:color="auto"/>
        <w:left w:val="none" w:sz="0" w:space="0" w:color="auto"/>
        <w:bottom w:val="none" w:sz="0" w:space="0" w:color="auto"/>
        <w:right w:val="none" w:sz="0" w:space="0" w:color="auto"/>
      </w:divBdr>
    </w:div>
    <w:div w:id="1059203443">
      <w:bodyDiv w:val="1"/>
      <w:marLeft w:val="0"/>
      <w:marRight w:val="0"/>
      <w:marTop w:val="0"/>
      <w:marBottom w:val="0"/>
      <w:divBdr>
        <w:top w:val="none" w:sz="0" w:space="0" w:color="auto"/>
        <w:left w:val="none" w:sz="0" w:space="0" w:color="auto"/>
        <w:bottom w:val="none" w:sz="0" w:space="0" w:color="auto"/>
        <w:right w:val="none" w:sz="0" w:space="0" w:color="auto"/>
      </w:divBdr>
      <w:divsChild>
        <w:div w:id="1114324886">
          <w:marLeft w:val="640"/>
          <w:marRight w:val="0"/>
          <w:marTop w:val="0"/>
          <w:marBottom w:val="0"/>
          <w:divBdr>
            <w:top w:val="none" w:sz="0" w:space="0" w:color="auto"/>
            <w:left w:val="none" w:sz="0" w:space="0" w:color="auto"/>
            <w:bottom w:val="none" w:sz="0" w:space="0" w:color="auto"/>
            <w:right w:val="none" w:sz="0" w:space="0" w:color="auto"/>
          </w:divBdr>
        </w:div>
        <w:div w:id="1023288993">
          <w:marLeft w:val="640"/>
          <w:marRight w:val="0"/>
          <w:marTop w:val="0"/>
          <w:marBottom w:val="0"/>
          <w:divBdr>
            <w:top w:val="none" w:sz="0" w:space="0" w:color="auto"/>
            <w:left w:val="none" w:sz="0" w:space="0" w:color="auto"/>
            <w:bottom w:val="none" w:sz="0" w:space="0" w:color="auto"/>
            <w:right w:val="none" w:sz="0" w:space="0" w:color="auto"/>
          </w:divBdr>
        </w:div>
        <w:div w:id="820734399">
          <w:marLeft w:val="640"/>
          <w:marRight w:val="0"/>
          <w:marTop w:val="0"/>
          <w:marBottom w:val="0"/>
          <w:divBdr>
            <w:top w:val="none" w:sz="0" w:space="0" w:color="auto"/>
            <w:left w:val="none" w:sz="0" w:space="0" w:color="auto"/>
            <w:bottom w:val="none" w:sz="0" w:space="0" w:color="auto"/>
            <w:right w:val="none" w:sz="0" w:space="0" w:color="auto"/>
          </w:divBdr>
        </w:div>
        <w:div w:id="1559390838">
          <w:marLeft w:val="640"/>
          <w:marRight w:val="0"/>
          <w:marTop w:val="0"/>
          <w:marBottom w:val="0"/>
          <w:divBdr>
            <w:top w:val="none" w:sz="0" w:space="0" w:color="auto"/>
            <w:left w:val="none" w:sz="0" w:space="0" w:color="auto"/>
            <w:bottom w:val="none" w:sz="0" w:space="0" w:color="auto"/>
            <w:right w:val="none" w:sz="0" w:space="0" w:color="auto"/>
          </w:divBdr>
        </w:div>
        <w:div w:id="1431926580">
          <w:marLeft w:val="640"/>
          <w:marRight w:val="0"/>
          <w:marTop w:val="0"/>
          <w:marBottom w:val="0"/>
          <w:divBdr>
            <w:top w:val="none" w:sz="0" w:space="0" w:color="auto"/>
            <w:left w:val="none" w:sz="0" w:space="0" w:color="auto"/>
            <w:bottom w:val="none" w:sz="0" w:space="0" w:color="auto"/>
            <w:right w:val="none" w:sz="0" w:space="0" w:color="auto"/>
          </w:divBdr>
        </w:div>
        <w:div w:id="418186209">
          <w:marLeft w:val="640"/>
          <w:marRight w:val="0"/>
          <w:marTop w:val="0"/>
          <w:marBottom w:val="0"/>
          <w:divBdr>
            <w:top w:val="none" w:sz="0" w:space="0" w:color="auto"/>
            <w:left w:val="none" w:sz="0" w:space="0" w:color="auto"/>
            <w:bottom w:val="none" w:sz="0" w:space="0" w:color="auto"/>
            <w:right w:val="none" w:sz="0" w:space="0" w:color="auto"/>
          </w:divBdr>
        </w:div>
        <w:div w:id="936251421">
          <w:marLeft w:val="640"/>
          <w:marRight w:val="0"/>
          <w:marTop w:val="0"/>
          <w:marBottom w:val="0"/>
          <w:divBdr>
            <w:top w:val="none" w:sz="0" w:space="0" w:color="auto"/>
            <w:left w:val="none" w:sz="0" w:space="0" w:color="auto"/>
            <w:bottom w:val="none" w:sz="0" w:space="0" w:color="auto"/>
            <w:right w:val="none" w:sz="0" w:space="0" w:color="auto"/>
          </w:divBdr>
        </w:div>
        <w:div w:id="993487347">
          <w:marLeft w:val="640"/>
          <w:marRight w:val="0"/>
          <w:marTop w:val="0"/>
          <w:marBottom w:val="0"/>
          <w:divBdr>
            <w:top w:val="none" w:sz="0" w:space="0" w:color="auto"/>
            <w:left w:val="none" w:sz="0" w:space="0" w:color="auto"/>
            <w:bottom w:val="none" w:sz="0" w:space="0" w:color="auto"/>
            <w:right w:val="none" w:sz="0" w:space="0" w:color="auto"/>
          </w:divBdr>
        </w:div>
      </w:divsChild>
    </w:div>
    <w:div w:id="1067193133">
      <w:bodyDiv w:val="1"/>
      <w:marLeft w:val="0"/>
      <w:marRight w:val="0"/>
      <w:marTop w:val="0"/>
      <w:marBottom w:val="0"/>
      <w:divBdr>
        <w:top w:val="none" w:sz="0" w:space="0" w:color="auto"/>
        <w:left w:val="none" w:sz="0" w:space="0" w:color="auto"/>
        <w:bottom w:val="none" w:sz="0" w:space="0" w:color="auto"/>
        <w:right w:val="none" w:sz="0" w:space="0" w:color="auto"/>
      </w:divBdr>
    </w:div>
    <w:div w:id="1078752835">
      <w:bodyDiv w:val="1"/>
      <w:marLeft w:val="0"/>
      <w:marRight w:val="0"/>
      <w:marTop w:val="0"/>
      <w:marBottom w:val="0"/>
      <w:divBdr>
        <w:top w:val="none" w:sz="0" w:space="0" w:color="auto"/>
        <w:left w:val="none" w:sz="0" w:space="0" w:color="auto"/>
        <w:bottom w:val="none" w:sz="0" w:space="0" w:color="auto"/>
        <w:right w:val="none" w:sz="0" w:space="0" w:color="auto"/>
      </w:divBdr>
    </w:div>
    <w:div w:id="1083381813">
      <w:bodyDiv w:val="1"/>
      <w:marLeft w:val="0"/>
      <w:marRight w:val="0"/>
      <w:marTop w:val="0"/>
      <w:marBottom w:val="0"/>
      <w:divBdr>
        <w:top w:val="none" w:sz="0" w:space="0" w:color="auto"/>
        <w:left w:val="none" w:sz="0" w:space="0" w:color="auto"/>
        <w:bottom w:val="none" w:sz="0" w:space="0" w:color="auto"/>
        <w:right w:val="none" w:sz="0" w:space="0" w:color="auto"/>
      </w:divBdr>
    </w:div>
    <w:div w:id="1098136340">
      <w:bodyDiv w:val="1"/>
      <w:marLeft w:val="0"/>
      <w:marRight w:val="0"/>
      <w:marTop w:val="0"/>
      <w:marBottom w:val="0"/>
      <w:divBdr>
        <w:top w:val="none" w:sz="0" w:space="0" w:color="auto"/>
        <w:left w:val="none" w:sz="0" w:space="0" w:color="auto"/>
        <w:bottom w:val="none" w:sz="0" w:space="0" w:color="auto"/>
        <w:right w:val="none" w:sz="0" w:space="0" w:color="auto"/>
      </w:divBdr>
    </w:div>
    <w:div w:id="1107190852">
      <w:bodyDiv w:val="1"/>
      <w:marLeft w:val="0"/>
      <w:marRight w:val="0"/>
      <w:marTop w:val="0"/>
      <w:marBottom w:val="0"/>
      <w:divBdr>
        <w:top w:val="none" w:sz="0" w:space="0" w:color="auto"/>
        <w:left w:val="none" w:sz="0" w:space="0" w:color="auto"/>
        <w:bottom w:val="none" w:sz="0" w:space="0" w:color="auto"/>
        <w:right w:val="none" w:sz="0" w:space="0" w:color="auto"/>
      </w:divBdr>
    </w:div>
    <w:div w:id="1109205854">
      <w:bodyDiv w:val="1"/>
      <w:marLeft w:val="0"/>
      <w:marRight w:val="0"/>
      <w:marTop w:val="0"/>
      <w:marBottom w:val="0"/>
      <w:divBdr>
        <w:top w:val="none" w:sz="0" w:space="0" w:color="auto"/>
        <w:left w:val="none" w:sz="0" w:space="0" w:color="auto"/>
        <w:bottom w:val="none" w:sz="0" w:space="0" w:color="auto"/>
        <w:right w:val="none" w:sz="0" w:space="0" w:color="auto"/>
      </w:divBdr>
    </w:div>
    <w:div w:id="1115979164">
      <w:bodyDiv w:val="1"/>
      <w:marLeft w:val="0"/>
      <w:marRight w:val="0"/>
      <w:marTop w:val="0"/>
      <w:marBottom w:val="0"/>
      <w:divBdr>
        <w:top w:val="none" w:sz="0" w:space="0" w:color="auto"/>
        <w:left w:val="none" w:sz="0" w:space="0" w:color="auto"/>
        <w:bottom w:val="none" w:sz="0" w:space="0" w:color="auto"/>
        <w:right w:val="none" w:sz="0" w:space="0" w:color="auto"/>
      </w:divBdr>
      <w:divsChild>
        <w:div w:id="1827278128">
          <w:marLeft w:val="640"/>
          <w:marRight w:val="0"/>
          <w:marTop w:val="0"/>
          <w:marBottom w:val="0"/>
          <w:divBdr>
            <w:top w:val="none" w:sz="0" w:space="0" w:color="auto"/>
            <w:left w:val="none" w:sz="0" w:space="0" w:color="auto"/>
            <w:bottom w:val="none" w:sz="0" w:space="0" w:color="auto"/>
            <w:right w:val="none" w:sz="0" w:space="0" w:color="auto"/>
          </w:divBdr>
        </w:div>
        <w:div w:id="287591307">
          <w:marLeft w:val="640"/>
          <w:marRight w:val="0"/>
          <w:marTop w:val="0"/>
          <w:marBottom w:val="0"/>
          <w:divBdr>
            <w:top w:val="none" w:sz="0" w:space="0" w:color="auto"/>
            <w:left w:val="none" w:sz="0" w:space="0" w:color="auto"/>
            <w:bottom w:val="none" w:sz="0" w:space="0" w:color="auto"/>
            <w:right w:val="none" w:sz="0" w:space="0" w:color="auto"/>
          </w:divBdr>
        </w:div>
        <w:div w:id="1090273786">
          <w:marLeft w:val="640"/>
          <w:marRight w:val="0"/>
          <w:marTop w:val="0"/>
          <w:marBottom w:val="0"/>
          <w:divBdr>
            <w:top w:val="none" w:sz="0" w:space="0" w:color="auto"/>
            <w:left w:val="none" w:sz="0" w:space="0" w:color="auto"/>
            <w:bottom w:val="none" w:sz="0" w:space="0" w:color="auto"/>
            <w:right w:val="none" w:sz="0" w:space="0" w:color="auto"/>
          </w:divBdr>
        </w:div>
        <w:div w:id="806553992">
          <w:marLeft w:val="640"/>
          <w:marRight w:val="0"/>
          <w:marTop w:val="0"/>
          <w:marBottom w:val="0"/>
          <w:divBdr>
            <w:top w:val="none" w:sz="0" w:space="0" w:color="auto"/>
            <w:left w:val="none" w:sz="0" w:space="0" w:color="auto"/>
            <w:bottom w:val="none" w:sz="0" w:space="0" w:color="auto"/>
            <w:right w:val="none" w:sz="0" w:space="0" w:color="auto"/>
          </w:divBdr>
        </w:div>
        <w:div w:id="241792550">
          <w:marLeft w:val="640"/>
          <w:marRight w:val="0"/>
          <w:marTop w:val="0"/>
          <w:marBottom w:val="0"/>
          <w:divBdr>
            <w:top w:val="none" w:sz="0" w:space="0" w:color="auto"/>
            <w:left w:val="none" w:sz="0" w:space="0" w:color="auto"/>
            <w:bottom w:val="none" w:sz="0" w:space="0" w:color="auto"/>
            <w:right w:val="none" w:sz="0" w:space="0" w:color="auto"/>
          </w:divBdr>
        </w:div>
        <w:div w:id="1701739338">
          <w:marLeft w:val="640"/>
          <w:marRight w:val="0"/>
          <w:marTop w:val="0"/>
          <w:marBottom w:val="0"/>
          <w:divBdr>
            <w:top w:val="none" w:sz="0" w:space="0" w:color="auto"/>
            <w:left w:val="none" w:sz="0" w:space="0" w:color="auto"/>
            <w:bottom w:val="none" w:sz="0" w:space="0" w:color="auto"/>
            <w:right w:val="none" w:sz="0" w:space="0" w:color="auto"/>
          </w:divBdr>
        </w:div>
        <w:div w:id="543567274">
          <w:marLeft w:val="640"/>
          <w:marRight w:val="0"/>
          <w:marTop w:val="0"/>
          <w:marBottom w:val="0"/>
          <w:divBdr>
            <w:top w:val="none" w:sz="0" w:space="0" w:color="auto"/>
            <w:left w:val="none" w:sz="0" w:space="0" w:color="auto"/>
            <w:bottom w:val="none" w:sz="0" w:space="0" w:color="auto"/>
            <w:right w:val="none" w:sz="0" w:space="0" w:color="auto"/>
          </w:divBdr>
        </w:div>
      </w:divsChild>
    </w:div>
    <w:div w:id="1126894325">
      <w:bodyDiv w:val="1"/>
      <w:marLeft w:val="0"/>
      <w:marRight w:val="0"/>
      <w:marTop w:val="0"/>
      <w:marBottom w:val="0"/>
      <w:divBdr>
        <w:top w:val="none" w:sz="0" w:space="0" w:color="auto"/>
        <w:left w:val="none" w:sz="0" w:space="0" w:color="auto"/>
        <w:bottom w:val="none" w:sz="0" w:space="0" w:color="auto"/>
        <w:right w:val="none" w:sz="0" w:space="0" w:color="auto"/>
      </w:divBdr>
    </w:div>
    <w:div w:id="1132946849">
      <w:bodyDiv w:val="1"/>
      <w:marLeft w:val="0"/>
      <w:marRight w:val="0"/>
      <w:marTop w:val="0"/>
      <w:marBottom w:val="0"/>
      <w:divBdr>
        <w:top w:val="none" w:sz="0" w:space="0" w:color="auto"/>
        <w:left w:val="none" w:sz="0" w:space="0" w:color="auto"/>
        <w:bottom w:val="none" w:sz="0" w:space="0" w:color="auto"/>
        <w:right w:val="none" w:sz="0" w:space="0" w:color="auto"/>
      </w:divBdr>
    </w:div>
    <w:div w:id="1147740098">
      <w:bodyDiv w:val="1"/>
      <w:marLeft w:val="0"/>
      <w:marRight w:val="0"/>
      <w:marTop w:val="0"/>
      <w:marBottom w:val="0"/>
      <w:divBdr>
        <w:top w:val="none" w:sz="0" w:space="0" w:color="auto"/>
        <w:left w:val="none" w:sz="0" w:space="0" w:color="auto"/>
        <w:bottom w:val="none" w:sz="0" w:space="0" w:color="auto"/>
        <w:right w:val="none" w:sz="0" w:space="0" w:color="auto"/>
      </w:divBdr>
    </w:div>
    <w:div w:id="1148745441">
      <w:bodyDiv w:val="1"/>
      <w:marLeft w:val="0"/>
      <w:marRight w:val="0"/>
      <w:marTop w:val="0"/>
      <w:marBottom w:val="0"/>
      <w:divBdr>
        <w:top w:val="none" w:sz="0" w:space="0" w:color="auto"/>
        <w:left w:val="none" w:sz="0" w:space="0" w:color="auto"/>
        <w:bottom w:val="none" w:sz="0" w:space="0" w:color="auto"/>
        <w:right w:val="none" w:sz="0" w:space="0" w:color="auto"/>
      </w:divBdr>
      <w:divsChild>
        <w:div w:id="741367040">
          <w:marLeft w:val="640"/>
          <w:marRight w:val="0"/>
          <w:marTop w:val="0"/>
          <w:marBottom w:val="0"/>
          <w:divBdr>
            <w:top w:val="none" w:sz="0" w:space="0" w:color="auto"/>
            <w:left w:val="none" w:sz="0" w:space="0" w:color="auto"/>
            <w:bottom w:val="none" w:sz="0" w:space="0" w:color="auto"/>
            <w:right w:val="none" w:sz="0" w:space="0" w:color="auto"/>
          </w:divBdr>
        </w:div>
        <w:div w:id="1631478863">
          <w:marLeft w:val="640"/>
          <w:marRight w:val="0"/>
          <w:marTop w:val="0"/>
          <w:marBottom w:val="0"/>
          <w:divBdr>
            <w:top w:val="none" w:sz="0" w:space="0" w:color="auto"/>
            <w:left w:val="none" w:sz="0" w:space="0" w:color="auto"/>
            <w:bottom w:val="none" w:sz="0" w:space="0" w:color="auto"/>
            <w:right w:val="none" w:sz="0" w:space="0" w:color="auto"/>
          </w:divBdr>
        </w:div>
      </w:divsChild>
    </w:div>
    <w:div w:id="1157379327">
      <w:bodyDiv w:val="1"/>
      <w:marLeft w:val="0"/>
      <w:marRight w:val="0"/>
      <w:marTop w:val="0"/>
      <w:marBottom w:val="0"/>
      <w:divBdr>
        <w:top w:val="none" w:sz="0" w:space="0" w:color="auto"/>
        <w:left w:val="none" w:sz="0" w:space="0" w:color="auto"/>
        <w:bottom w:val="none" w:sz="0" w:space="0" w:color="auto"/>
        <w:right w:val="none" w:sz="0" w:space="0" w:color="auto"/>
      </w:divBdr>
    </w:div>
    <w:div w:id="1171141182">
      <w:bodyDiv w:val="1"/>
      <w:marLeft w:val="0"/>
      <w:marRight w:val="0"/>
      <w:marTop w:val="0"/>
      <w:marBottom w:val="0"/>
      <w:divBdr>
        <w:top w:val="none" w:sz="0" w:space="0" w:color="auto"/>
        <w:left w:val="none" w:sz="0" w:space="0" w:color="auto"/>
        <w:bottom w:val="none" w:sz="0" w:space="0" w:color="auto"/>
        <w:right w:val="none" w:sz="0" w:space="0" w:color="auto"/>
      </w:divBdr>
    </w:div>
    <w:div w:id="1181120449">
      <w:bodyDiv w:val="1"/>
      <w:marLeft w:val="0"/>
      <w:marRight w:val="0"/>
      <w:marTop w:val="0"/>
      <w:marBottom w:val="0"/>
      <w:divBdr>
        <w:top w:val="none" w:sz="0" w:space="0" w:color="auto"/>
        <w:left w:val="none" w:sz="0" w:space="0" w:color="auto"/>
        <w:bottom w:val="none" w:sz="0" w:space="0" w:color="auto"/>
        <w:right w:val="none" w:sz="0" w:space="0" w:color="auto"/>
      </w:divBdr>
    </w:div>
    <w:div w:id="1189758395">
      <w:bodyDiv w:val="1"/>
      <w:marLeft w:val="0"/>
      <w:marRight w:val="0"/>
      <w:marTop w:val="0"/>
      <w:marBottom w:val="0"/>
      <w:divBdr>
        <w:top w:val="none" w:sz="0" w:space="0" w:color="auto"/>
        <w:left w:val="none" w:sz="0" w:space="0" w:color="auto"/>
        <w:bottom w:val="none" w:sz="0" w:space="0" w:color="auto"/>
        <w:right w:val="none" w:sz="0" w:space="0" w:color="auto"/>
      </w:divBdr>
    </w:div>
    <w:div w:id="1200892726">
      <w:bodyDiv w:val="1"/>
      <w:marLeft w:val="0"/>
      <w:marRight w:val="0"/>
      <w:marTop w:val="0"/>
      <w:marBottom w:val="0"/>
      <w:divBdr>
        <w:top w:val="none" w:sz="0" w:space="0" w:color="auto"/>
        <w:left w:val="none" w:sz="0" w:space="0" w:color="auto"/>
        <w:bottom w:val="none" w:sz="0" w:space="0" w:color="auto"/>
        <w:right w:val="none" w:sz="0" w:space="0" w:color="auto"/>
      </w:divBdr>
    </w:div>
    <w:div w:id="1207641703">
      <w:bodyDiv w:val="1"/>
      <w:marLeft w:val="0"/>
      <w:marRight w:val="0"/>
      <w:marTop w:val="0"/>
      <w:marBottom w:val="0"/>
      <w:divBdr>
        <w:top w:val="none" w:sz="0" w:space="0" w:color="auto"/>
        <w:left w:val="none" w:sz="0" w:space="0" w:color="auto"/>
        <w:bottom w:val="none" w:sz="0" w:space="0" w:color="auto"/>
        <w:right w:val="none" w:sz="0" w:space="0" w:color="auto"/>
      </w:divBdr>
      <w:divsChild>
        <w:div w:id="477915596">
          <w:marLeft w:val="480"/>
          <w:marRight w:val="0"/>
          <w:marTop w:val="0"/>
          <w:marBottom w:val="0"/>
          <w:divBdr>
            <w:top w:val="none" w:sz="0" w:space="0" w:color="auto"/>
            <w:left w:val="none" w:sz="0" w:space="0" w:color="auto"/>
            <w:bottom w:val="none" w:sz="0" w:space="0" w:color="auto"/>
            <w:right w:val="none" w:sz="0" w:space="0" w:color="auto"/>
          </w:divBdr>
        </w:div>
        <w:div w:id="1547643659">
          <w:marLeft w:val="480"/>
          <w:marRight w:val="0"/>
          <w:marTop w:val="0"/>
          <w:marBottom w:val="0"/>
          <w:divBdr>
            <w:top w:val="none" w:sz="0" w:space="0" w:color="auto"/>
            <w:left w:val="none" w:sz="0" w:space="0" w:color="auto"/>
            <w:bottom w:val="none" w:sz="0" w:space="0" w:color="auto"/>
            <w:right w:val="none" w:sz="0" w:space="0" w:color="auto"/>
          </w:divBdr>
        </w:div>
        <w:div w:id="300623607">
          <w:marLeft w:val="480"/>
          <w:marRight w:val="0"/>
          <w:marTop w:val="0"/>
          <w:marBottom w:val="0"/>
          <w:divBdr>
            <w:top w:val="none" w:sz="0" w:space="0" w:color="auto"/>
            <w:left w:val="none" w:sz="0" w:space="0" w:color="auto"/>
            <w:bottom w:val="none" w:sz="0" w:space="0" w:color="auto"/>
            <w:right w:val="none" w:sz="0" w:space="0" w:color="auto"/>
          </w:divBdr>
        </w:div>
        <w:div w:id="742796028">
          <w:marLeft w:val="480"/>
          <w:marRight w:val="0"/>
          <w:marTop w:val="0"/>
          <w:marBottom w:val="0"/>
          <w:divBdr>
            <w:top w:val="none" w:sz="0" w:space="0" w:color="auto"/>
            <w:left w:val="none" w:sz="0" w:space="0" w:color="auto"/>
            <w:bottom w:val="none" w:sz="0" w:space="0" w:color="auto"/>
            <w:right w:val="none" w:sz="0" w:space="0" w:color="auto"/>
          </w:divBdr>
        </w:div>
        <w:div w:id="1391730929">
          <w:marLeft w:val="480"/>
          <w:marRight w:val="0"/>
          <w:marTop w:val="0"/>
          <w:marBottom w:val="0"/>
          <w:divBdr>
            <w:top w:val="none" w:sz="0" w:space="0" w:color="auto"/>
            <w:left w:val="none" w:sz="0" w:space="0" w:color="auto"/>
            <w:bottom w:val="none" w:sz="0" w:space="0" w:color="auto"/>
            <w:right w:val="none" w:sz="0" w:space="0" w:color="auto"/>
          </w:divBdr>
        </w:div>
        <w:div w:id="784038034">
          <w:marLeft w:val="480"/>
          <w:marRight w:val="0"/>
          <w:marTop w:val="0"/>
          <w:marBottom w:val="0"/>
          <w:divBdr>
            <w:top w:val="none" w:sz="0" w:space="0" w:color="auto"/>
            <w:left w:val="none" w:sz="0" w:space="0" w:color="auto"/>
            <w:bottom w:val="none" w:sz="0" w:space="0" w:color="auto"/>
            <w:right w:val="none" w:sz="0" w:space="0" w:color="auto"/>
          </w:divBdr>
        </w:div>
        <w:div w:id="1100761057">
          <w:marLeft w:val="480"/>
          <w:marRight w:val="0"/>
          <w:marTop w:val="0"/>
          <w:marBottom w:val="0"/>
          <w:divBdr>
            <w:top w:val="none" w:sz="0" w:space="0" w:color="auto"/>
            <w:left w:val="none" w:sz="0" w:space="0" w:color="auto"/>
            <w:bottom w:val="none" w:sz="0" w:space="0" w:color="auto"/>
            <w:right w:val="none" w:sz="0" w:space="0" w:color="auto"/>
          </w:divBdr>
        </w:div>
      </w:divsChild>
    </w:div>
    <w:div w:id="1208296837">
      <w:bodyDiv w:val="1"/>
      <w:marLeft w:val="0"/>
      <w:marRight w:val="0"/>
      <w:marTop w:val="0"/>
      <w:marBottom w:val="0"/>
      <w:divBdr>
        <w:top w:val="none" w:sz="0" w:space="0" w:color="auto"/>
        <w:left w:val="none" w:sz="0" w:space="0" w:color="auto"/>
        <w:bottom w:val="none" w:sz="0" w:space="0" w:color="auto"/>
        <w:right w:val="none" w:sz="0" w:space="0" w:color="auto"/>
      </w:divBdr>
    </w:div>
    <w:div w:id="1215192290">
      <w:bodyDiv w:val="1"/>
      <w:marLeft w:val="0"/>
      <w:marRight w:val="0"/>
      <w:marTop w:val="0"/>
      <w:marBottom w:val="0"/>
      <w:divBdr>
        <w:top w:val="none" w:sz="0" w:space="0" w:color="auto"/>
        <w:left w:val="none" w:sz="0" w:space="0" w:color="auto"/>
        <w:bottom w:val="none" w:sz="0" w:space="0" w:color="auto"/>
        <w:right w:val="none" w:sz="0" w:space="0" w:color="auto"/>
      </w:divBdr>
      <w:divsChild>
        <w:div w:id="1518815231">
          <w:marLeft w:val="640"/>
          <w:marRight w:val="0"/>
          <w:marTop w:val="0"/>
          <w:marBottom w:val="0"/>
          <w:divBdr>
            <w:top w:val="none" w:sz="0" w:space="0" w:color="auto"/>
            <w:left w:val="none" w:sz="0" w:space="0" w:color="auto"/>
            <w:bottom w:val="none" w:sz="0" w:space="0" w:color="auto"/>
            <w:right w:val="none" w:sz="0" w:space="0" w:color="auto"/>
          </w:divBdr>
        </w:div>
        <w:div w:id="1889757046">
          <w:marLeft w:val="640"/>
          <w:marRight w:val="0"/>
          <w:marTop w:val="0"/>
          <w:marBottom w:val="0"/>
          <w:divBdr>
            <w:top w:val="none" w:sz="0" w:space="0" w:color="auto"/>
            <w:left w:val="none" w:sz="0" w:space="0" w:color="auto"/>
            <w:bottom w:val="none" w:sz="0" w:space="0" w:color="auto"/>
            <w:right w:val="none" w:sz="0" w:space="0" w:color="auto"/>
          </w:divBdr>
        </w:div>
        <w:div w:id="1176770318">
          <w:marLeft w:val="640"/>
          <w:marRight w:val="0"/>
          <w:marTop w:val="0"/>
          <w:marBottom w:val="0"/>
          <w:divBdr>
            <w:top w:val="none" w:sz="0" w:space="0" w:color="auto"/>
            <w:left w:val="none" w:sz="0" w:space="0" w:color="auto"/>
            <w:bottom w:val="none" w:sz="0" w:space="0" w:color="auto"/>
            <w:right w:val="none" w:sz="0" w:space="0" w:color="auto"/>
          </w:divBdr>
        </w:div>
        <w:div w:id="1682703588">
          <w:marLeft w:val="640"/>
          <w:marRight w:val="0"/>
          <w:marTop w:val="0"/>
          <w:marBottom w:val="0"/>
          <w:divBdr>
            <w:top w:val="none" w:sz="0" w:space="0" w:color="auto"/>
            <w:left w:val="none" w:sz="0" w:space="0" w:color="auto"/>
            <w:bottom w:val="none" w:sz="0" w:space="0" w:color="auto"/>
            <w:right w:val="none" w:sz="0" w:space="0" w:color="auto"/>
          </w:divBdr>
        </w:div>
      </w:divsChild>
    </w:div>
    <w:div w:id="1219130816">
      <w:bodyDiv w:val="1"/>
      <w:marLeft w:val="0"/>
      <w:marRight w:val="0"/>
      <w:marTop w:val="0"/>
      <w:marBottom w:val="0"/>
      <w:divBdr>
        <w:top w:val="none" w:sz="0" w:space="0" w:color="auto"/>
        <w:left w:val="none" w:sz="0" w:space="0" w:color="auto"/>
        <w:bottom w:val="none" w:sz="0" w:space="0" w:color="auto"/>
        <w:right w:val="none" w:sz="0" w:space="0" w:color="auto"/>
      </w:divBdr>
      <w:divsChild>
        <w:div w:id="397674138">
          <w:marLeft w:val="640"/>
          <w:marRight w:val="0"/>
          <w:marTop w:val="0"/>
          <w:marBottom w:val="0"/>
          <w:divBdr>
            <w:top w:val="none" w:sz="0" w:space="0" w:color="auto"/>
            <w:left w:val="none" w:sz="0" w:space="0" w:color="auto"/>
            <w:bottom w:val="none" w:sz="0" w:space="0" w:color="auto"/>
            <w:right w:val="none" w:sz="0" w:space="0" w:color="auto"/>
          </w:divBdr>
        </w:div>
        <w:div w:id="1410663225">
          <w:marLeft w:val="640"/>
          <w:marRight w:val="0"/>
          <w:marTop w:val="0"/>
          <w:marBottom w:val="0"/>
          <w:divBdr>
            <w:top w:val="none" w:sz="0" w:space="0" w:color="auto"/>
            <w:left w:val="none" w:sz="0" w:space="0" w:color="auto"/>
            <w:bottom w:val="none" w:sz="0" w:space="0" w:color="auto"/>
            <w:right w:val="none" w:sz="0" w:space="0" w:color="auto"/>
          </w:divBdr>
        </w:div>
      </w:divsChild>
    </w:div>
    <w:div w:id="1224214464">
      <w:bodyDiv w:val="1"/>
      <w:marLeft w:val="0"/>
      <w:marRight w:val="0"/>
      <w:marTop w:val="0"/>
      <w:marBottom w:val="0"/>
      <w:divBdr>
        <w:top w:val="none" w:sz="0" w:space="0" w:color="auto"/>
        <w:left w:val="none" w:sz="0" w:space="0" w:color="auto"/>
        <w:bottom w:val="none" w:sz="0" w:space="0" w:color="auto"/>
        <w:right w:val="none" w:sz="0" w:space="0" w:color="auto"/>
      </w:divBdr>
    </w:div>
    <w:div w:id="1225215782">
      <w:bodyDiv w:val="1"/>
      <w:marLeft w:val="0"/>
      <w:marRight w:val="0"/>
      <w:marTop w:val="0"/>
      <w:marBottom w:val="0"/>
      <w:divBdr>
        <w:top w:val="none" w:sz="0" w:space="0" w:color="auto"/>
        <w:left w:val="none" w:sz="0" w:space="0" w:color="auto"/>
        <w:bottom w:val="none" w:sz="0" w:space="0" w:color="auto"/>
        <w:right w:val="none" w:sz="0" w:space="0" w:color="auto"/>
      </w:divBdr>
    </w:div>
    <w:div w:id="1227762884">
      <w:bodyDiv w:val="1"/>
      <w:marLeft w:val="0"/>
      <w:marRight w:val="0"/>
      <w:marTop w:val="0"/>
      <w:marBottom w:val="0"/>
      <w:divBdr>
        <w:top w:val="none" w:sz="0" w:space="0" w:color="auto"/>
        <w:left w:val="none" w:sz="0" w:space="0" w:color="auto"/>
        <w:bottom w:val="none" w:sz="0" w:space="0" w:color="auto"/>
        <w:right w:val="none" w:sz="0" w:space="0" w:color="auto"/>
      </w:divBdr>
    </w:div>
    <w:div w:id="1228103218">
      <w:bodyDiv w:val="1"/>
      <w:marLeft w:val="0"/>
      <w:marRight w:val="0"/>
      <w:marTop w:val="0"/>
      <w:marBottom w:val="0"/>
      <w:divBdr>
        <w:top w:val="none" w:sz="0" w:space="0" w:color="auto"/>
        <w:left w:val="none" w:sz="0" w:space="0" w:color="auto"/>
        <w:bottom w:val="none" w:sz="0" w:space="0" w:color="auto"/>
        <w:right w:val="none" w:sz="0" w:space="0" w:color="auto"/>
      </w:divBdr>
      <w:divsChild>
        <w:div w:id="1718122002">
          <w:marLeft w:val="640"/>
          <w:marRight w:val="0"/>
          <w:marTop w:val="0"/>
          <w:marBottom w:val="0"/>
          <w:divBdr>
            <w:top w:val="none" w:sz="0" w:space="0" w:color="auto"/>
            <w:left w:val="none" w:sz="0" w:space="0" w:color="auto"/>
            <w:bottom w:val="none" w:sz="0" w:space="0" w:color="auto"/>
            <w:right w:val="none" w:sz="0" w:space="0" w:color="auto"/>
          </w:divBdr>
        </w:div>
        <w:div w:id="475998301">
          <w:marLeft w:val="640"/>
          <w:marRight w:val="0"/>
          <w:marTop w:val="0"/>
          <w:marBottom w:val="0"/>
          <w:divBdr>
            <w:top w:val="none" w:sz="0" w:space="0" w:color="auto"/>
            <w:left w:val="none" w:sz="0" w:space="0" w:color="auto"/>
            <w:bottom w:val="none" w:sz="0" w:space="0" w:color="auto"/>
            <w:right w:val="none" w:sz="0" w:space="0" w:color="auto"/>
          </w:divBdr>
        </w:div>
        <w:div w:id="269432608">
          <w:marLeft w:val="640"/>
          <w:marRight w:val="0"/>
          <w:marTop w:val="0"/>
          <w:marBottom w:val="0"/>
          <w:divBdr>
            <w:top w:val="none" w:sz="0" w:space="0" w:color="auto"/>
            <w:left w:val="none" w:sz="0" w:space="0" w:color="auto"/>
            <w:bottom w:val="none" w:sz="0" w:space="0" w:color="auto"/>
            <w:right w:val="none" w:sz="0" w:space="0" w:color="auto"/>
          </w:divBdr>
        </w:div>
        <w:div w:id="2039548413">
          <w:marLeft w:val="640"/>
          <w:marRight w:val="0"/>
          <w:marTop w:val="0"/>
          <w:marBottom w:val="0"/>
          <w:divBdr>
            <w:top w:val="none" w:sz="0" w:space="0" w:color="auto"/>
            <w:left w:val="none" w:sz="0" w:space="0" w:color="auto"/>
            <w:bottom w:val="none" w:sz="0" w:space="0" w:color="auto"/>
            <w:right w:val="none" w:sz="0" w:space="0" w:color="auto"/>
          </w:divBdr>
        </w:div>
        <w:div w:id="913587633">
          <w:marLeft w:val="640"/>
          <w:marRight w:val="0"/>
          <w:marTop w:val="0"/>
          <w:marBottom w:val="0"/>
          <w:divBdr>
            <w:top w:val="none" w:sz="0" w:space="0" w:color="auto"/>
            <w:left w:val="none" w:sz="0" w:space="0" w:color="auto"/>
            <w:bottom w:val="none" w:sz="0" w:space="0" w:color="auto"/>
            <w:right w:val="none" w:sz="0" w:space="0" w:color="auto"/>
          </w:divBdr>
        </w:div>
        <w:div w:id="169488700">
          <w:marLeft w:val="640"/>
          <w:marRight w:val="0"/>
          <w:marTop w:val="0"/>
          <w:marBottom w:val="0"/>
          <w:divBdr>
            <w:top w:val="none" w:sz="0" w:space="0" w:color="auto"/>
            <w:left w:val="none" w:sz="0" w:space="0" w:color="auto"/>
            <w:bottom w:val="none" w:sz="0" w:space="0" w:color="auto"/>
            <w:right w:val="none" w:sz="0" w:space="0" w:color="auto"/>
          </w:divBdr>
        </w:div>
        <w:div w:id="827208790">
          <w:marLeft w:val="640"/>
          <w:marRight w:val="0"/>
          <w:marTop w:val="0"/>
          <w:marBottom w:val="0"/>
          <w:divBdr>
            <w:top w:val="none" w:sz="0" w:space="0" w:color="auto"/>
            <w:left w:val="none" w:sz="0" w:space="0" w:color="auto"/>
            <w:bottom w:val="none" w:sz="0" w:space="0" w:color="auto"/>
            <w:right w:val="none" w:sz="0" w:space="0" w:color="auto"/>
          </w:divBdr>
        </w:div>
        <w:div w:id="1750302287">
          <w:marLeft w:val="640"/>
          <w:marRight w:val="0"/>
          <w:marTop w:val="0"/>
          <w:marBottom w:val="0"/>
          <w:divBdr>
            <w:top w:val="none" w:sz="0" w:space="0" w:color="auto"/>
            <w:left w:val="none" w:sz="0" w:space="0" w:color="auto"/>
            <w:bottom w:val="none" w:sz="0" w:space="0" w:color="auto"/>
            <w:right w:val="none" w:sz="0" w:space="0" w:color="auto"/>
          </w:divBdr>
        </w:div>
      </w:divsChild>
    </w:div>
    <w:div w:id="1235120978">
      <w:bodyDiv w:val="1"/>
      <w:marLeft w:val="0"/>
      <w:marRight w:val="0"/>
      <w:marTop w:val="0"/>
      <w:marBottom w:val="0"/>
      <w:divBdr>
        <w:top w:val="none" w:sz="0" w:space="0" w:color="auto"/>
        <w:left w:val="none" w:sz="0" w:space="0" w:color="auto"/>
        <w:bottom w:val="none" w:sz="0" w:space="0" w:color="auto"/>
        <w:right w:val="none" w:sz="0" w:space="0" w:color="auto"/>
      </w:divBdr>
      <w:divsChild>
        <w:div w:id="589042903">
          <w:marLeft w:val="640"/>
          <w:marRight w:val="0"/>
          <w:marTop w:val="0"/>
          <w:marBottom w:val="0"/>
          <w:divBdr>
            <w:top w:val="none" w:sz="0" w:space="0" w:color="auto"/>
            <w:left w:val="none" w:sz="0" w:space="0" w:color="auto"/>
            <w:bottom w:val="none" w:sz="0" w:space="0" w:color="auto"/>
            <w:right w:val="none" w:sz="0" w:space="0" w:color="auto"/>
          </w:divBdr>
        </w:div>
        <w:div w:id="904220897">
          <w:marLeft w:val="640"/>
          <w:marRight w:val="0"/>
          <w:marTop w:val="0"/>
          <w:marBottom w:val="0"/>
          <w:divBdr>
            <w:top w:val="none" w:sz="0" w:space="0" w:color="auto"/>
            <w:left w:val="none" w:sz="0" w:space="0" w:color="auto"/>
            <w:bottom w:val="none" w:sz="0" w:space="0" w:color="auto"/>
            <w:right w:val="none" w:sz="0" w:space="0" w:color="auto"/>
          </w:divBdr>
        </w:div>
        <w:div w:id="1643583573">
          <w:marLeft w:val="640"/>
          <w:marRight w:val="0"/>
          <w:marTop w:val="0"/>
          <w:marBottom w:val="0"/>
          <w:divBdr>
            <w:top w:val="none" w:sz="0" w:space="0" w:color="auto"/>
            <w:left w:val="none" w:sz="0" w:space="0" w:color="auto"/>
            <w:bottom w:val="none" w:sz="0" w:space="0" w:color="auto"/>
            <w:right w:val="none" w:sz="0" w:space="0" w:color="auto"/>
          </w:divBdr>
        </w:div>
      </w:divsChild>
    </w:div>
    <w:div w:id="1273511861">
      <w:bodyDiv w:val="1"/>
      <w:marLeft w:val="0"/>
      <w:marRight w:val="0"/>
      <w:marTop w:val="0"/>
      <w:marBottom w:val="0"/>
      <w:divBdr>
        <w:top w:val="none" w:sz="0" w:space="0" w:color="auto"/>
        <w:left w:val="none" w:sz="0" w:space="0" w:color="auto"/>
        <w:bottom w:val="none" w:sz="0" w:space="0" w:color="auto"/>
        <w:right w:val="none" w:sz="0" w:space="0" w:color="auto"/>
      </w:divBdr>
    </w:div>
    <w:div w:id="1286888417">
      <w:bodyDiv w:val="1"/>
      <w:marLeft w:val="0"/>
      <w:marRight w:val="0"/>
      <w:marTop w:val="0"/>
      <w:marBottom w:val="0"/>
      <w:divBdr>
        <w:top w:val="none" w:sz="0" w:space="0" w:color="auto"/>
        <w:left w:val="none" w:sz="0" w:space="0" w:color="auto"/>
        <w:bottom w:val="none" w:sz="0" w:space="0" w:color="auto"/>
        <w:right w:val="none" w:sz="0" w:space="0" w:color="auto"/>
      </w:divBdr>
      <w:divsChild>
        <w:div w:id="1568570758">
          <w:marLeft w:val="640"/>
          <w:marRight w:val="0"/>
          <w:marTop w:val="0"/>
          <w:marBottom w:val="0"/>
          <w:divBdr>
            <w:top w:val="none" w:sz="0" w:space="0" w:color="auto"/>
            <w:left w:val="none" w:sz="0" w:space="0" w:color="auto"/>
            <w:bottom w:val="none" w:sz="0" w:space="0" w:color="auto"/>
            <w:right w:val="none" w:sz="0" w:space="0" w:color="auto"/>
          </w:divBdr>
        </w:div>
        <w:div w:id="2103137892">
          <w:marLeft w:val="640"/>
          <w:marRight w:val="0"/>
          <w:marTop w:val="0"/>
          <w:marBottom w:val="0"/>
          <w:divBdr>
            <w:top w:val="none" w:sz="0" w:space="0" w:color="auto"/>
            <w:left w:val="none" w:sz="0" w:space="0" w:color="auto"/>
            <w:bottom w:val="none" w:sz="0" w:space="0" w:color="auto"/>
            <w:right w:val="none" w:sz="0" w:space="0" w:color="auto"/>
          </w:divBdr>
        </w:div>
        <w:div w:id="605502812">
          <w:marLeft w:val="640"/>
          <w:marRight w:val="0"/>
          <w:marTop w:val="0"/>
          <w:marBottom w:val="0"/>
          <w:divBdr>
            <w:top w:val="none" w:sz="0" w:space="0" w:color="auto"/>
            <w:left w:val="none" w:sz="0" w:space="0" w:color="auto"/>
            <w:bottom w:val="none" w:sz="0" w:space="0" w:color="auto"/>
            <w:right w:val="none" w:sz="0" w:space="0" w:color="auto"/>
          </w:divBdr>
        </w:div>
        <w:div w:id="159661121">
          <w:marLeft w:val="640"/>
          <w:marRight w:val="0"/>
          <w:marTop w:val="0"/>
          <w:marBottom w:val="0"/>
          <w:divBdr>
            <w:top w:val="none" w:sz="0" w:space="0" w:color="auto"/>
            <w:left w:val="none" w:sz="0" w:space="0" w:color="auto"/>
            <w:bottom w:val="none" w:sz="0" w:space="0" w:color="auto"/>
            <w:right w:val="none" w:sz="0" w:space="0" w:color="auto"/>
          </w:divBdr>
        </w:div>
        <w:div w:id="1889881036">
          <w:marLeft w:val="640"/>
          <w:marRight w:val="0"/>
          <w:marTop w:val="0"/>
          <w:marBottom w:val="0"/>
          <w:divBdr>
            <w:top w:val="none" w:sz="0" w:space="0" w:color="auto"/>
            <w:left w:val="none" w:sz="0" w:space="0" w:color="auto"/>
            <w:bottom w:val="none" w:sz="0" w:space="0" w:color="auto"/>
            <w:right w:val="none" w:sz="0" w:space="0" w:color="auto"/>
          </w:divBdr>
        </w:div>
        <w:div w:id="95558813">
          <w:marLeft w:val="640"/>
          <w:marRight w:val="0"/>
          <w:marTop w:val="0"/>
          <w:marBottom w:val="0"/>
          <w:divBdr>
            <w:top w:val="none" w:sz="0" w:space="0" w:color="auto"/>
            <w:left w:val="none" w:sz="0" w:space="0" w:color="auto"/>
            <w:bottom w:val="none" w:sz="0" w:space="0" w:color="auto"/>
            <w:right w:val="none" w:sz="0" w:space="0" w:color="auto"/>
          </w:divBdr>
        </w:div>
      </w:divsChild>
    </w:div>
    <w:div w:id="1292175187">
      <w:bodyDiv w:val="1"/>
      <w:marLeft w:val="0"/>
      <w:marRight w:val="0"/>
      <w:marTop w:val="0"/>
      <w:marBottom w:val="0"/>
      <w:divBdr>
        <w:top w:val="none" w:sz="0" w:space="0" w:color="auto"/>
        <w:left w:val="none" w:sz="0" w:space="0" w:color="auto"/>
        <w:bottom w:val="none" w:sz="0" w:space="0" w:color="auto"/>
        <w:right w:val="none" w:sz="0" w:space="0" w:color="auto"/>
      </w:divBdr>
    </w:div>
    <w:div w:id="1312171068">
      <w:bodyDiv w:val="1"/>
      <w:marLeft w:val="0"/>
      <w:marRight w:val="0"/>
      <w:marTop w:val="0"/>
      <w:marBottom w:val="0"/>
      <w:divBdr>
        <w:top w:val="none" w:sz="0" w:space="0" w:color="auto"/>
        <w:left w:val="none" w:sz="0" w:space="0" w:color="auto"/>
        <w:bottom w:val="none" w:sz="0" w:space="0" w:color="auto"/>
        <w:right w:val="none" w:sz="0" w:space="0" w:color="auto"/>
      </w:divBdr>
    </w:div>
    <w:div w:id="1315916119">
      <w:bodyDiv w:val="1"/>
      <w:marLeft w:val="0"/>
      <w:marRight w:val="0"/>
      <w:marTop w:val="0"/>
      <w:marBottom w:val="0"/>
      <w:divBdr>
        <w:top w:val="none" w:sz="0" w:space="0" w:color="auto"/>
        <w:left w:val="none" w:sz="0" w:space="0" w:color="auto"/>
        <w:bottom w:val="none" w:sz="0" w:space="0" w:color="auto"/>
        <w:right w:val="none" w:sz="0" w:space="0" w:color="auto"/>
      </w:divBdr>
    </w:div>
    <w:div w:id="1336805249">
      <w:bodyDiv w:val="1"/>
      <w:marLeft w:val="0"/>
      <w:marRight w:val="0"/>
      <w:marTop w:val="0"/>
      <w:marBottom w:val="0"/>
      <w:divBdr>
        <w:top w:val="none" w:sz="0" w:space="0" w:color="auto"/>
        <w:left w:val="none" w:sz="0" w:space="0" w:color="auto"/>
        <w:bottom w:val="none" w:sz="0" w:space="0" w:color="auto"/>
        <w:right w:val="none" w:sz="0" w:space="0" w:color="auto"/>
      </w:divBdr>
      <w:divsChild>
        <w:div w:id="468085800">
          <w:marLeft w:val="640"/>
          <w:marRight w:val="0"/>
          <w:marTop w:val="0"/>
          <w:marBottom w:val="0"/>
          <w:divBdr>
            <w:top w:val="none" w:sz="0" w:space="0" w:color="auto"/>
            <w:left w:val="none" w:sz="0" w:space="0" w:color="auto"/>
            <w:bottom w:val="none" w:sz="0" w:space="0" w:color="auto"/>
            <w:right w:val="none" w:sz="0" w:space="0" w:color="auto"/>
          </w:divBdr>
        </w:div>
        <w:div w:id="475221378">
          <w:marLeft w:val="640"/>
          <w:marRight w:val="0"/>
          <w:marTop w:val="0"/>
          <w:marBottom w:val="0"/>
          <w:divBdr>
            <w:top w:val="none" w:sz="0" w:space="0" w:color="auto"/>
            <w:left w:val="none" w:sz="0" w:space="0" w:color="auto"/>
            <w:bottom w:val="none" w:sz="0" w:space="0" w:color="auto"/>
            <w:right w:val="none" w:sz="0" w:space="0" w:color="auto"/>
          </w:divBdr>
        </w:div>
        <w:div w:id="104816657">
          <w:marLeft w:val="640"/>
          <w:marRight w:val="0"/>
          <w:marTop w:val="0"/>
          <w:marBottom w:val="0"/>
          <w:divBdr>
            <w:top w:val="none" w:sz="0" w:space="0" w:color="auto"/>
            <w:left w:val="none" w:sz="0" w:space="0" w:color="auto"/>
            <w:bottom w:val="none" w:sz="0" w:space="0" w:color="auto"/>
            <w:right w:val="none" w:sz="0" w:space="0" w:color="auto"/>
          </w:divBdr>
        </w:div>
        <w:div w:id="1104492533">
          <w:marLeft w:val="640"/>
          <w:marRight w:val="0"/>
          <w:marTop w:val="0"/>
          <w:marBottom w:val="0"/>
          <w:divBdr>
            <w:top w:val="none" w:sz="0" w:space="0" w:color="auto"/>
            <w:left w:val="none" w:sz="0" w:space="0" w:color="auto"/>
            <w:bottom w:val="none" w:sz="0" w:space="0" w:color="auto"/>
            <w:right w:val="none" w:sz="0" w:space="0" w:color="auto"/>
          </w:divBdr>
        </w:div>
        <w:div w:id="2111506142">
          <w:marLeft w:val="640"/>
          <w:marRight w:val="0"/>
          <w:marTop w:val="0"/>
          <w:marBottom w:val="0"/>
          <w:divBdr>
            <w:top w:val="none" w:sz="0" w:space="0" w:color="auto"/>
            <w:left w:val="none" w:sz="0" w:space="0" w:color="auto"/>
            <w:bottom w:val="none" w:sz="0" w:space="0" w:color="auto"/>
            <w:right w:val="none" w:sz="0" w:space="0" w:color="auto"/>
          </w:divBdr>
        </w:div>
        <w:div w:id="366837700">
          <w:marLeft w:val="640"/>
          <w:marRight w:val="0"/>
          <w:marTop w:val="0"/>
          <w:marBottom w:val="0"/>
          <w:divBdr>
            <w:top w:val="none" w:sz="0" w:space="0" w:color="auto"/>
            <w:left w:val="none" w:sz="0" w:space="0" w:color="auto"/>
            <w:bottom w:val="none" w:sz="0" w:space="0" w:color="auto"/>
            <w:right w:val="none" w:sz="0" w:space="0" w:color="auto"/>
          </w:divBdr>
        </w:div>
        <w:div w:id="895314132">
          <w:marLeft w:val="640"/>
          <w:marRight w:val="0"/>
          <w:marTop w:val="0"/>
          <w:marBottom w:val="0"/>
          <w:divBdr>
            <w:top w:val="none" w:sz="0" w:space="0" w:color="auto"/>
            <w:left w:val="none" w:sz="0" w:space="0" w:color="auto"/>
            <w:bottom w:val="none" w:sz="0" w:space="0" w:color="auto"/>
            <w:right w:val="none" w:sz="0" w:space="0" w:color="auto"/>
          </w:divBdr>
        </w:div>
        <w:div w:id="1970428803">
          <w:marLeft w:val="640"/>
          <w:marRight w:val="0"/>
          <w:marTop w:val="0"/>
          <w:marBottom w:val="0"/>
          <w:divBdr>
            <w:top w:val="none" w:sz="0" w:space="0" w:color="auto"/>
            <w:left w:val="none" w:sz="0" w:space="0" w:color="auto"/>
            <w:bottom w:val="none" w:sz="0" w:space="0" w:color="auto"/>
            <w:right w:val="none" w:sz="0" w:space="0" w:color="auto"/>
          </w:divBdr>
        </w:div>
        <w:div w:id="288824483">
          <w:marLeft w:val="640"/>
          <w:marRight w:val="0"/>
          <w:marTop w:val="0"/>
          <w:marBottom w:val="0"/>
          <w:divBdr>
            <w:top w:val="none" w:sz="0" w:space="0" w:color="auto"/>
            <w:left w:val="none" w:sz="0" w:space="0" w:color="auto"/>
            <w:bottom w:val="none" w:sz="0" w:space="0" w:color="auto"/>
            <w:right w:val="none" w:sz="0" w:space="0" w:color="auto"/>
          </w:divBdr>
        </w:div>
      </w:divsChild>
    </w:div>
    <w:div w:id="1337415494">
      <w:bodyDiv w:val="1"/>
      <w:marLeft w:val="0"/>
      <w:marRight w:val="0"/>
      <w:marTop w:val="0"/>
      <w:marBottom w:val="0"/>
      <w:divBdr>
        <w:top w:val="none" w:sz="0" w:space="0" w:color="auto"/>
        <w:left w:val="none" w:sz="0" w:space="0" w:color="auto"/>
        <w:bottom w:val="none" w:sz="0" w:space="0" w:color="auto"/>
        <w:right w:val="none" w:sz="0" w:space="0" w:color="auto"/>
      </w:divBdr>
      <w:divsChild>
        <w:div w:id="640119534">
          <w:marLeft w:val="480"/>
          <w:marRight w:val="0"/>
          <w:marTop w:val="0"/>
          <w:marBottom w:val="0"/>
          <w:divBdr>
            <w:top w:val="none" w:sz="0" w:space="0" w:color="auto"/>
            <w:left w:val="none" w:sz="0" w:space="0" w:color="auto"/>
            <w:bottom w:val="none" w:sz="0" w:space="0" w:color="auto"/>
            <w:right w:val="none" w:sz="0" w:space="0" w:color="auto"/>
          </w:divBdr>
        </w:div>
        <w:div w:id="547303307">
          <w:marLeft w:val="480"/>
          <w:marRight w:val="0"/>
          <w:marTop w:val="0"/>
          <w:marBottom w:val="0"/>
          <w:divBdr>
            <w:top w:val="none" w:sz="0" w:space="0" w:color="auto"/>
            <w:left w:val="none" w:sz="0" w:space="0" w:color="auto"/>
            <w:bottom w:val="none" w:sz="0" w:space="0" w:color="auto"/>
            <w:right w:val="none" w:sz="0" w:space="0" w:color="auto"/>
          </w:divBdr>
        </w:div>
        <w:div w:id="1241718373">
          <w:marLeft w:val="480"/>
          <w:marRight w:val="0"/>
          <w:marTop w:val="0"/>
          <w:marBottom w:val="0"/>
          <w:divBdr>
            <w:top w:val="none" w:sz="0" w:space="0" w:color="auto"/>
            <w:left w:val="none" w:sz="0" w:space="0" w:color="auto"/>
            <w:bottom w:val="none" w:sz="0" w:space="0" w:color="auto"/>
            <w:right w:val="none" w:sz="0" w:space="0" w:color="auto"/>
          </w:divBdr>
        </w:div>
        <w:div w:id="557516887">
          <w:marLeft w:val="480"/>
          <w:marRight w:val="0"/>
          <w:marTop w:val="0"/>
          <w:marBottom w:val="0"/>
          <w:divBdr>
            <w:top w:val="none" w:sz="0" w:space="0" w:color="auto"/>
            <w:left w:val="none" w:sz="0" w:space="0" w:color="auto"/>
            <w:bottom w:val="none" w:sz="0" w:space="0" w:color="auto"/>
            <w:right w:val="none" w:sz="0" w:space="0" w:color="auto"/>
          </w:divBdr>
        </w:div>
        <w:div w:id="985859497">
          <w:marLeft w:val="480"/>
          <w:marRight w:val="0"/>
          <w:marTop w:val="0"/>
          <w:marBottom w:val="0"/>
          <w:divBdr>
            <w:top w:val="none" w:sz="0" w:space="0" w:color="auto"/>
            <w:left w:val="none" w:sz="0" w:space="0" w:color="auto"/>
            <w:bottom w:val="none" w:sz="0" w:space="0" w:color="auto"/>
            <w:right w:val="none" w:sz="0" w:space="0" w:color="auto"/>
          </w:divBdr>
        </w:div>
        <w:div w:id="1467428171">
          <w:marLeft w:val="480"/>
          <w:marRight w:val="0"/>
          <w:marTop w:val="0"/>
          <w:marBottom w:val="0"/>
          <w:divBdr>
            <w:top w:val="none" w:sz="0" w:space="0" w:color="auto"/>
            <w:left w:val="none" w:sz="0" w:space="0" w:color="auto"/>
            <w:bottom w:val="none" w:sz="0" w:space="0" w:color="auto"/>
            <w:right w:val="none" w:sz="0" w:space="0" w:color="auto"/>
          </w:divBdr>
        </w:div>
        <w:div w:id="2082364928">
          <w:marLeft w:val="480"/>
          <w:marRight w:val="0"/>
          <w:marTop w:val="0"/>
          <w:marBottom w:val="0"/>
          <w:divBdr>
            <w:top w:val="none" w:sz="0" w:space="0" w:color="auto"/>
            <w:left w:val="none" w:sz="0" w:space="0" w:color="auto"/>
            <w:bottom w:val="none" w:sz="0" w:space="0" w:color="auto"/>
            <w:right w:val="none" w:sz="0" w:space="0" w:color="auto"/>
          </w:divBdr>
        </w:div>
        <w:div w:id="1312366099">
          <w:marLeft w:val="480"/>
          <w:marRight w:val="0"/>
          <w:marTop w:val="0"/>
          <w:marBottom w:val="0"/>
          <w:divBdr>
            <w:top w:val="none" w:sz="0" w:space="0" w:color="auto"/>
            <w:left w:val="none" w:sz="0" w:space="0" w:color="auto"/>
            <w:bottom w:val="none" w:sz="0" w:space="0" w:color="auto"/>
            <w:right w:val="none" w:sz="0" w:space="0" w:color="auto"/>
          </w:divBdr>
        </w:div>
      </w:divsChild>
    </w:div>
    <w:div w:id="1338920997">
      <w:bodyDiv w:val="1"/>
      <w:marLeft w:val="0"/>
      <w:marRight w:val="0"/>
      <w:marTop w:val="0"/>
      <w:marBottom w:val="0"/>
      <w:divBdr>
        <w:top w:val="none" w:sz="0" w:space="0" w:color="auto"/>
        <w:left w:val="none" w:sz="0" w:space="0" w:color="auto"/>
        <w:bottom w:val="none" w:sz="0" w:space="0" w:color="auto"/>
        <w:right w:val="none" w:sz="0" w:space="0" w:color="auto"/>
      </w:divBdr>
    </w:div>
    <w:div w:id="1341858775">
      <w:bodyDiv w:val="1"/>
      <w:marLeft w:val="0"/>
      <w:marRight w:val="0"/>
      <w:marTop w:val="0"/>
      <w:marBottom w:val="0"/>
      <w:divBdr>
        <w:top w:val="none" w:sz="0" w:space="0" w:color="auto"/>
        <w:left w:val="none" w:sz="0" w:space="0" w:color="auto"/>
        <w:bottom w:val="none" w:sz="0" w:space="0" w:color="auto"/>
        <w:right w:val="none" w:sz="0" w:space="0" w:color="auto"/>
      </w:divBdr>
    </w:div>
    <w:div w:id="1357346999">
      <w:bodyDiv w:val="1"/>
      <w:marLeft w:val="0"/>
      <w:marRight w:val="0"/>
      <w:marTop w:val="0"/>
      <w:marBottom w:val="0"/>
      <w:divBdr>
        <w:top w:val="none" w:sz="0" w:space="0" w:color="auto"/>
        <w:left w:val="none" w:sz="0" w:space="0" w:color="auto"/>
        <w:bottom w:val="none" w:sz="0" w:space="0" w:color="auto"/>
        <w:right w:val="none" w:sz="0" w:space="0" w:color="auto"/>
      </w:divBdr>
      <w:divsChild>
        <w:div w:id="1317493550">
          <w:marLeft w:val="640"/>
          <w:marRight w:val="0"/>
          <w:marTop w:val="0"/>
          <w:marBottom w:val="0"/>
          <w:divBdr>
            <w:top w:val="none" w:sz="0" w:space="0" w:color="auto"/>
            <w:left w:val="none" w:sz="0" w:space="0" w:color="auto"/>
            <w:bottom w:val="none" w:sz="0" w:space="0" w:color="auto"/>
            <w:right w:val="none" w:sz="0" w:space="0" w:color="auto"/>
          </w:divBdr>
        </w:div>
        <w:div w:id="615722537">
          <w:marLeft w:val="640"/>
          <w:marRight w:val="0"/>
          <w:marTop w:val="0"/>
          <w:marBottom w:val="0"/>
          <w:divBdr>
            <w:top w:val="none" w:sz="0" w:space="0" w:color="auto"/>
            <w:left w:val="none" w:sz="0" w:space="0" w:color="auto"/>
            <w:bottom w:val="none" w:sz="0" w:space="0" w:color="auto"/>
            <w:right w:val="none" w:sz="0" w:space="0" w:color="auto"/>
          </w:divBdr>
        </w:div>
        <w:div w:id="1901480723">
          <w:marLeft w:val="640"/>
          <w:marRight w:val="0"/>
          <w:marTop w:val="0"/>
          <w:marBottom w:val="0"/>
          <w:divBdr>
            <w:top w:val="none" w:sz="0" w:space="0" w:color="auto"/>
            <w:left w:val="none" w:sz="0" w:space="0" w:color="auto"/>
            <w:bottom w:val="none" w:sz="0" w:space="0" w:color="auto"/>
            <w:right w:val="none" w:sz="0" w:space="0" w:color="auto"/>
          </w:divBdr>
        </w:div>
        <w:div w:id="1325282203">
          <w:marLeft w:val="640"/>
          <w:marRight w:val="0"/>
          <w:marTop w:val="0"/>
          <w:marBottom w:val="0"/>
          <w:divBdr>
            <w:top w:val="none" w:sz="0" w:space="0" w:color="auto"/>
            <w:left w:val="none" w:sz="0" w:space="0" w:color="auto"/>
            <w:bottom w:val="none" w:sz="0" w:space="0" w:color="auto"/>
            <w:right w:val="none" w:sz="0" w:space="0" w:color="auto"/>
          </w:divBdr>
        </w:div>
        <w:div w:id="1190098740">
          <w:marLeft w:val="640"/>
          <w:marRight w:val="0"/>
          <w:marTop w:val="0"/>
          <w:marBottom w:val="0"/>
          <w:divBdr>
            <w:top w:val="none" w:sz="0" w:space="0" w:color="auto"/>
            <w:left w:val="none" w:sz="0" w:space="0" w:color="auto"/>
            <w:bottom w:val="none" w:sz="0" w:space="0" w:color="auto"/>
            <w:right w:val="none" w:sz="0" w:space="0" w:color="auto"/>
          </w:divBdr>
        </w:div>
        <w:div w:id="1573933364">
          <w:marLeft w:val="640"/>
          <w:marRight w:val="0"/>
          <w:marTop w:val="0"/>
          <w:marBottom w:val="0"/>
          <w:divBdr>
            <w:top w:val="none" w:sz="0" w:space="0" w:color="auto"/>
            <w:left w:val="none" w:sz="0" w:space="0" w:color="auto"/>
            <w:bottom w:val="none" w:sz="0" w:space="0" w:color="auto"/>
            <w:right w:val="none" w:sz="0" w:space="0" w:color="auto"/>
          </w:divBdr>
        </w:div>
        <w:div w:id="762454350">
          <w:marLeft w:val="640"/>
          <w:marRight w:val="0"/>
          <w:marTop w:val="0"/>
          <w:marBottom w:val="0"/>
          <w:divBdr>
            <w:top w:val="none" w:sz="0" w:space="0" w:color="auto"/>
            <w:left w:val="none" w:sz="0" w:space="0" w:color="auto"/>
            <w:bottom w:val="none" w:sz="0" w:space="0" w:color="auto"/>
            <w:right w:val="none" w:sz="0" w:space="0" w:color="auto"/>
          </w:divBdr>
        </w:div>
        <w:div w:id="2067991090">
          <w:marLeft w:val="640"/>
          <w:marRight w:val="0"/>
          <w:marTop w:val="0"/>
          <w:marBottom w:val="0"/>
          <w:divBdr>
            <w:top w:val="none" w:sz="0" w:space="0" w:color="auto"/>
            <w:left w:val="none" w:sz="0" w:space="0" w:color="auto"/>
            <w:bottom w:val="none" w:sz="0" w:space="0" w:color="auto"/>
            <w:right w:val="none" w:sz="0" w:space="0" w:color="auto"/>
          </w:divBdr>
        </w:div>
        <w:div w:id="1572932529">
          <w:marLeft w:val="640"/>
          <w:marRight w:val="0"/>
          <w:marTop w:val="0"/>
          <w:marBottom w:val="0"/>
          <w:divBdr>
            <w:top w:val="none" w:sz="0" w:space="0" w:color="auto"/>
            <w:left w:val="none" w:sz="0" w:space="0" w:color="auto"/>
            <w:bottom w:val="none" w:sz="0" w:space="0" w:color="auto"/>
            <w:right w:val="none" w:sz="0" w:space="0" w:color="auto"/>
          </w:divBdr>
        </w:div>
      </w:divsChild>
    </w:div>
    <w:div w:id="1358777543">
      <w:bodyDiv w:val="1"/>
      <w:marLeft w:val="0"/>
      <w:marRight w:val="0"/>
      <w:marTop w:val="0"/>
      <w:marBottom w:val="0"/>
      <w:divBdr>
        <w:top w:val="none" w:sz="0" w:space="0" w:color="auto"/>
        <w:left w:val="none" w:sz="0" w:space="0" w:color="auto"/>
        <w:bottom w:val="none" w:sz="0" w:space="0" w:color="auto"/>
        <w:right w:val="none" w:sz="0" w:space="0" w:color="auto"/>
      </w:divBdr>
    </w:div>
    <w:div w:id="1383672164">
      <w:bodyDiv w:val="1"/>
      <w:marLeft w:val="0"/>
      <w:marRight w:val="0"/>
      <w:marTop w:val="0"/>
      <w:marBottom w:val="0"/>
      <w:divBdr>
        <w:top w:val="none" w:sz="0" w:space="0" w:color="auto"/>
        <w:left w:val="none" w:sz="0" w:space="0" w:color="auto"/>
        <w:bottom w:val="none" w:sz="0" w:space="0" w:color="auto"/>
        <w:right w:val="none" w:sz="0" w:space="0" w:color="auto"/>
      </w:divBdr>
    </w:div>
    <w:div w:id="1388190980">
      <w:bodyDiv w:val="1"/>
      <w:marLeft w:val="0"/>
      <w:marRight w:val="0"/>
      <w:marTop w:val="0"/>
      <w:marBottom w:val="0"/>
      <w:divBdr>
        <w:top w:val="none" w:sz="0" w:space="0" w:color="auto"/>
        <w:left w:val="none" w:sz="0" w:space="0" w:color="auto"/>
        <w:bottom w:val="none" w:sz="0" w:space="0" w:color="auto"/>
        <w:right w:val="none" w:sz="0" w:space="0" w:color="auto"/>
      </w:divBdr>
    </w:div>
    <w:div w:id="1434741125">
      <w:bodyDiv w:val="1"/>
      <w:marLeft w:val="0"/>
      <w:marRight w:val="0"/>
      <w:marTop w:val="0"/>
      <w:marBottom w:val="0"/>
      <w:divBdr>
        <w:top w:val="none" w:sz="0" w:space="0" w:color="auto"/>
        <w:left w:val="none" w:sz="0" w:space="0" w:color="auto"/>
        <w:bottom w:val="none" w:sz="0" w:space="0" w:color="auto"/>
        <w:right w:val="none" w:sz="0" w:space="0" w:color="auto"/>
      </w:divBdr>
    </w:div>
    <w:div w:id="1447433344">
      <w:bodyDiv w:val="1"/>
      <w:marLeft w:val="0"/>
      <w:marRight w:val="0"/>
      <w:marTop w:val="0"/>
      <w:marBottom w:val="0"/>
      <w:divBdr>
        <w:top w:val="none" w:sz="0" w:space="0" w:color="auto"/>
        <w:left w:val="none" w:sz="0" w:space="0" w:color="auto"/>
        <w:bottom w:val="none" w:sz="0" w:space="0" w:color="auto"/>
        <w:right w:val="none" w:sz="0" w:space="0" w:color="auto"/>
      </w:divBdr>
    </w:div>
    <w:div w:id="1449857863">
      <w:bodyDiv w:val="1"/>
      <w:marLeft w:val="0"/>
      <w:marRight w:val="0"/>
      <w:marTop w:val="0"/>
      <w:marBottom w:val="0"/>
      <w:divBdr>
        <w:top w:val="none" w:sz="0" w:space="0" w:color="auto"/>
        <w:left w:val="none" w:sz="0" w:space="0" w:color="auto"/>
        <w:bottom w:val="none" w:sz="0" w:space="0" w:color="auto"/>
        <w:right w:val="none" w:sz="0" w:space="0" w:color="auto"/>
      </w:divBdr>
    </w:div>
    <w:div w:id="1454783615">
      <w:bodyDiv w:val="1"/>
      <w:marLeft w:val="0"/>
      <w:marRight w:val="0"/>
      <w:marTop w:val="0"/>
      <w:marBottom w:val="0"/>
      <w:divBdr>
        <w:top w:val="none" w:sz="0" w:space="0" w:color="auto"/>
        <w:left w:val="none" w:sz="0" w:space="0" w:color="auto"/>
        <w:bottom w:val="none" w:sz="0" w:space="0" w:color="auto"/>
        <w:right w:val="none" w:sz="0" w:space="0" w:color="auto"/>
      </w:divBdr>
      <w:divsChild>
        <w:div w:id="1365517960">
          <w:marLeft w:val="640"/>
          <w:marRight w:val="0"/>
          <w:marTop w:val="0"/>
          <w:marBottom w:val="0"/>
          <w:divBdr>
            <w:top w:val="none" w:sz="0" w:space="0" w:color="auto"/>
            <w:left w:val="none" w:sz="0" w:space="0" w:color="auto"/>
            <w:bottom w:val="none" w:sz="0" w:space="0" w:color="auto"/>
            <w:right w:val="none" w:sz="0" w:space="0" w:color="auto"/>
          </w:divBdr>
        </w:div>
        <w:div w:id="1649893550">
          <w:marLeft w:val="640"/>
          <w:marRight w:val="0"/>
          <w:marTop w:val="0"/>
          <w:marBottom w:val="0"/>
          <w:divBdr>
            <w:top w:val="none" w:sz="0" w:space="0" w:color="auto"/>
            <w:left w:val="none" w:sz="0" w:space="0" w:color="auto"/>
            <w:bottom w:val="none" w:sz="0" w:space="0" w:color="auto"/>
            <w:right w:val="none" w:sz="0" w:space="0" w:color="auto"/>
          </w:divBdr>
        </w:div>
        <w:div w:id="1064177416">
          <w:marLeft w:val="640"/>
          <w:marRight w:val="0"/>
          <w:marTop w:val="0"/>
          <w:marBottom w:val="0"/>
          <w:divBdr>
            <w:top w:val="none" w:sz="0" w:space="0" w:color="auto"/>
            <w:left w:val="none" w:sz="0" w:space="0" w:color="auto"/>
            <w:bottom w:val="none" w:sz="0" w:space="0" w:color="auto"/>
            <w:right w:val="none" w:sz="0" w:space="0" w:color="auto"/>
          </w:divBdr>
        </w:div>
        <w:div w:id="1915624934">
          <w:marLeft w:val="640"/>
          <w:marRight w:val="0"/>
          <w:marTop w:val="0"/>
          <w:marBottom w:val="0"/>
          <w:divBdr>
            <w:top w:val="none" w:sz="0" w:space="0" w:color="auto"/>
            <w:left w:val="none" w:sz="0" w:space="0" w:color="auto"/>
            <w:bottom w:val="none" w:sz="0" w:space="0" w:color="auto"/>
            <w:right w:val="none" w:sz="0" w:space="0" w:color="auto"/>
          </w:divBdr>
        </w:div>
        <w:div w:id="231237313">
          <w:marLeft w:val="640"/>
          <w:marRight w:val="0"/>
          <w:marTop w:val="0"/>
          <w:marBottom w:val="0"/>
          <w:divBdr>
            <w:top w:val="none" w:sz="0" w:space="0" w:color="auto"/>
            <w:left w:val="none" w:sz="0" w:space="0" w:color="auto"/>
            <w:bottom w:val="none" w:sz="0" w:space="0" w:color="auto"/>
            <w:right w:val="none" w:sz="0" w:space="0" w:color="auto"/>
          </w:divBdr>
        </w:div>
      </w:divsChild>
    </w:div>
    <w:div w:id="1456635598">
      <w:bodyDiv w:val="1"/>
      <w:marLeft w:val="0"/>
      <w:marRight w:val="0"/>
      <w:marTop w:val="0"/>
      <w:marBottom w:val="0"/>
      <w:divBdr>
        <w:top w:val="none" w:sz="0" w:space="0" w:color="auto"/>
        <w:left w:val="none" w:sz="0" w:space="0" w:color="auto"/>
        <w:bottom w:val="none" w:sz="0" w:space="0" w:color="auto"/>
        <w:right w:val="none" w:sz="0" w:space="0" w:color="auto"/>
      </w:divBdr>
    </w:div>
    <w:div w:id="1457917727">
      <w:bodyDiv w:val="1"/>
      <w:marLeft w:val="0"/>
      <w:marRight w:val="0"/>
      <w:marTop w:val="0"/>
      <w:marBottom w:val="0"/>
      <w:divBdr>
        <w:top w:val="none" w:sz="0" w:space="0" w:color="auto"/>
        <w:left w:val="none" w:sz="0" w:space="0" w:color="auto"/>
        <w:bottom w:val="none" w:sz="0" w:space="0" w:color="auto"/>
        <w:right w:val="none" w:sz="0" w:space="0" w:color="auto"/>
      </w:divBdr>
    </w:div>
    <w:div w:id="1501114796">
      <w:bodyDiv w:val="1"/>
      <w:marLeft w:val="0"/>
      <w:marRight w:val="0"/>
      <w:marTop w:val="0"/>
      <w:marBottom w:val="0"/>
      <w:divBdr>
        <w:top w:val="none" w:sz="0" w:space="0" w:color="auto"/>
        <w:left w:val="none" w:sz="0" w:space="0" w:color="auto"/>
        <w:bottom w:val="none" w:sz="0" w:space="0" w:color="auto"/>
        <w:right w:val="none" w:sz="0" w:space="0" w:color="auto"/>
      </w:divBdr>
    </w:div>
    <w:div w:id="1505625918">
      <w:bodyDiv w:val="1"/>
      <w:marLeft w:val="0"/>
      <w:marRight w:val="0"/>
      <w:marTop w:val="0"/>
      <w:marBottom w:val="0"/>
      <w:divBdr>
        <w:top w:val="none" w:sz="0" w:space="0" w:color="auto"/>
        <w:left w:val="none" w:sz="0" w:space="0" w:color="auto"/>
        <w:bottom w:val="none" w:sz="0" w:space="0" w:color="auto"/>
        <w:right w:val="none" w:sz="0" w:space="0" w:color="auto"/>
      </w:divBdr>
    </w:div>
    <w:div w:id="1507091741">
      <w:bodyDiv w:val="1"/>
      <w:marLeft w:val="0"/>
      <w:marRight w:val="0"/>
      <w:marTop w:val="0"/>
      <w:marBottom w:val="0"/>
      <w:divBdr>
        <w:top w:val="none" w:sz="0" w:space="0" w:color="auto"/>
        <w:left w:val="none" w:sz="0" w:space="0" w:color="auto"/>
        <w:bottom w:val="none" w:sz="0" w:space="0" w:color="auto"/>
        <w:right w:val="none" w:sz="0" w:space="0" w:color="auto"/>
      </w:divBdr>
    </w:div>
    <w:div w:id="1525751981">
      <w:bodyDiv w:val="1"/>
      <w:marLeft w:val="0"/>
      <w:marRight w:val="0"/>
      <w:marTop w:val="0"/>
      <w:marBottom w:val="0"/>
      <w:divBdr>
        <w:top w:val="none" w:sz="0" w:space="0" w:color="auto"/>
        <w:left w:val="none" w:sz="0" w:space="0" w:color="auto"/>
        <w:bottom w:val="none" w:sz="0" w:space="0" w:color="auto"/>
        <w:right w:val="none" w:sz="0" w:space="0" w:color="auto"/>
      </w:divBdr>
    </w:div>
    <w:div w:id="1549224232">
      <w:bodyDiv w:val="1"/>
      <w:marLeft w:val="0"/>
      <w:marRight w:val="0"/>
      <w:marTop w:val="0"/>
      <w:marBottom w:val="0"/>
      <w:divBdr>
        <w:top w:val="none" w:sz="0" w:space="0" w:color="auto"/>
        <w:left w:val="none" w:sz="0" w:space="0" w:color="auto"/>
        <w:bottom w:val="none" w:sz="0" w:space="0" w:color="auto"/>
        <w:right w:val="none" w:sz="0" w:space="0" w:color="auto"/>
      </w:divBdr>
    </w:div>
    <w:div w:id="1549411980">
      <w:bodyDiv w:val="1"/>
      <w:marLeft w:val="0"/>
      <w:marRight w:val="0"/>
      <w:marTop w:val="0"/>
      <w:marBottom w:val="0"/>
      <w:divBdr>
        <w:top w:val="none" w:sz="0" w:space="0" w:color="auto"/>
        <w:left w:val="none" w:sz="0" w:space="0" w:color="auto"/>
        <w:bottom w:val="none" w:sz="0" w:space="0" w:color="auto"/>
        <w:right w:val="none" w:sz="0" w:space="0" w:color="auto"/>
      </w:divBdr>
    </w:div>
    <w:div w:id="1601523249">
      <w:bodyDiv w:val="1"/>
      <w:marLeft w:val="0"/>
      <w:marRight w:val="0"/>
      <w:marTop w:val="0"/>
      <w:marBottom w:val="0"/>
      <w:divBdr>
        <w:top w:val="none" w:sz="0" w:space="0" w:color="auto"/>
        <w:left w:val="none" w:sz="0" w:space="0" w:color="auto"/>
        <w:bottom w:val="none" w:sz="0" w:space="0" w:color="auto"/>
        <w:right w:val="none" w:sz="0" w:space="0" w:color="auto"/>
      </w:divBdr>
    </w:div>
    <w:div w:id="1602370199">
      <w:bodyDiv w:val="1"/>
      <w:marLeft w:val="0"/>
      <w:marRight w:val="0"/>
      <w:marTop w:val="0"/>
      <w:marBottom w:val="0"/>
      <w:divBdr>
        <w:top w:val="none" w:sz="0" w:space="0" w:color="auto"/>
        <w:left w:val="none" w:sz="0" w:space="0" w:color="auto"/>
        <w:bottom w:val="none" w:sz="0" w:space="0" w:color="auto"/>
        <w:right w:val="none" w:sz="0" w:space="0" w:color="auto"/>
      </w:divBdr>
    </w:div>
    <w:div w:id="1606644866">
      <w:bodyDiv w:val="1"/>
      <w:marLeft w:val="0"/>
      <w:marRight w:val="0"/>
      <w:marTop w:val="0"/>
      <w:marBottom w:val="0"/>
      <w:divBdr>
        <w:top w:val="none" w:sz="0" w:space="0" w:color="auto"/>
        <w:left w:val="none" w:sz="0" w:space="0" w:color="auto"/>
        <w:bottom w:val="none" w:sz="0" w:space="0" w:color="auto"/>
        <w:right w:val="none" w:sz="0" w:space="0" w:color="auto"/>
      </w:divBdr>
    </w:div>
    <w:div w:id="1609043038">
      <w:bodyDiv w:val="1"/>
      <w:marLeft w:val="0"/>
      <w:marRight w:val="0"/>
      <w:marTop w:val="0"/>
      <w:marBottom w:val="0"/>
      <w:divBdr>
        <w:top w:val="none" w:sz="0" w:space="0" w:color="auto"/>
        <w:left w:val="none" w:sz="0" w:space="0" w:color="auto"/>
        <w:bottom w:val="none" w:sz="0" w:space="0" w:color="auto"/>
        <w:right w:val="none" w:sz="0" w:space="0" w:color="auto"/>
      </w:divBdr>
    </w:div>
    <w:div w:id="1613128441">
      <w:bodyDiv w:val="1"/>
      <w:marLeft w:val="0"/>
      <w:marRight w:val="0"/>
      <w:marTop w:val="0"/>
      <w:marBottom w:val="0"/>
      <w:divBdr>
        <w:top w:val="none" w:sz="0" w:space="0" w:color="auto"/>
        <w:left w:val="none" w:sz="0" w:space="0" w:color="auto"/>
        <w:bottom w:val="none" w:sz="0" w:space="0" w:color="auto"/>
        <w:right w:val="none" w:sz="0" w:space="0" w:color="auto"/>
      </w:divBdr>
    </w:div>
    <w:div w:id="1621837852">
      <w:bodyDiv w:val="1"/>
      <w:marLeft w:val="0"/>
      <w:marRight w:val="0"/>
      <w:marTop w:val="0"/>
      <w:marBottom w:val="0"/>
      <w:divBdr>
        <w:top w:val="none" w:sz="0" w:space="0" w:color="auto"/>
        <w:left w:val="none" w:sz="0" w:space="0" w:color="auto"/>
        <w:bottom w:val="none" w:sz="0" w:space="0" w:color="auto"/>
        <w:right w:val="none" w:sz="0" w:space="0" w:color="auto"/>
      </w:divBdr>
    </w:div>
    <w:div w:id="1626158903">
      <w:bodyDiv w:val="1"/>
      <w:marLeft w:val="0"/>
      <w:marRight w:val="0"/>
      <w:marTop w:val="0"/>
      <w:marBottom w:val="0"/>
      <w:divBdr>
        <w:top w:val="none" w:sz="0" w:space="0" w:color="auto"/>
        <w:left w:val="none" w:sz="0" w:space="0" w:color="auto"/>
        <w:bottom w:val="none" w:sz="0" w:space="0" w:color="auto"/>
        <w:right w:val="none" w:sz="0" w:space="0" w:color="auto"/>
      </w:divBdr>
      <w:divsChild>
        <w:div w:id="667247679">
          <w:marLeft w:val="640"/>
          <w:marRight w:val="0"/>
          <w:marTop w:val="0"/>
          <w:marBottom w:val="0"/>
          <w:divBdr>
            <w:top w:val="none" w:sz="0" w:space="0" w:color="auto"/>
            <w:left w:val="none" w:sz="0" w:space="0" w:color="auto"/>
            <w:bottom w:val="none" w:sz="0" w:space="0" w:color="auto"/>
            <w:right w:val="none" w:sz="0" w:space="0" w:color="auto"/>
          </w:divBdr>
        </w:div>
        <w:div w:id="1469544140">
          <w:marLeft w:val="640"/>
          <w:marRight w:val="0"/>
          <w:marTop w:val="0"/>
          <w:marBottom w:val="0"/>
          <w:divBdr>
            <w:top w:val="none" w:sz="0" w:space="0" w:color="auto"/>
            <w:left w:val="none" w:sz="0" w:space="0" w:color="auto"/>
            <w:bottom w:val="none" w:sz="0" w:space="0" w:color="auto"/>
            <w:right w:val="none" w:sz="0" w:space="0" w:color="auto"/>
          </w:divBdr>
        </w:div>
        <w:div w:id="475731155">
          <w:marLeft w:val="640"/>
          <w:marRight w:val="0"/>
          <w:marTop w:val="0"/>
          <w:marBottom w:val="0"/>
          <w:divBdr>
            <w:top w:val="none" w:sz="0" w:space="0" w:color="auto"/>
            <w:left w:val="none" w:sz="0" w:space="0" w:color="auto"/>
            <w:bottom w:val="none" w:sz="0" w:space="0" w:color="auto"/>
            <w:right w:val="none" w:sz="0" w:space="0" w:color="auto"/>
          </w:divBdr>
        </w:div>
        <w:div w:id="1830554540">
          <w:marLeft w:val="640"/>
          <w:marRight w:val="0"/>
          <w:marTop w:val="0"/>
          <w:marBottom w:val="0"/>
          <w:divBdr>
            <w:top w:val="none" w:sz="0" w:space="0" w:color="auto"/>
            <w:left w:val="none" w:sz="0" w:space="0" w:color="auto"/>
            <w:bottom w:val="none" w:sz="0" w:space="0" w:color="auto"/>
            <w:right w:val="none" w:sz="0" w:space="0" w:color="auto"/>
          </w:divBdr>
        </w:div>
        <w:div w:id="596451904">
          <w:marLeft w:val="640"/>
          <w:marRight w:val="0"/>
          <w:marTop w:val="0"/>
          <w:marBottom w:val="0"/>
          <w:divBdr>
            <w:top w:val="none" w:sz="0" w:space="0" w:color="auto"/>
            <w:left w:val="none" w:sz="0" w:space="0" w:color="auto"/>
            <w:bottom w:val="none" w:sz="0" w:space="0" w:color="auto"/>
            <w:right w:val="none" w:sz="0" w:space="0" w:color="auto"/>
          </w:divBdr>
        </w:div>
        <w:div w:id="1514614263">
          <w:marLeft w:val="640"/>
          <w:marRight w:val="0"/>
          <w:marTop w:val="0"/>
          <w:marBottom w:val="0"/>
          <w:divBdr>
            <w:top w:val="none" w:sz="0" w:space="0" w:color="auto"/>
            <w:left w:val="none" w:sz="0" w:space="0" w:color="auto"/>
            <w:bottom w:val="none" w:sz="0" w:space="0" w:color="auto"/>
            <w:right w:val="none" w:sz="0" w:space="0" w:color="auto"/>
          </w:divBdr>
        </w:div>
        <w:div w:id="546113102">
          <w:marLeft w:val="640"/>
          <w:marRight w:val="0"/>
          <w:marTop w:val="0"/>
          <w:marBottom w:val="0"/>
          <w:divBdr>
            <w:top w:val="none" w:sz="0" w:space="0" w:color="auto"/>
            <w:left w:val="none" w:sz="0" w:space="0" w:color="auto"/>
            <w:bottom w:val="none" w:sz="0" w:space="0" w:color="auto"/>
            <w:right w:val="none" w:sz="0" w:space="0" w:color="auto"/>
          </w:divBdr>
        </w:div>
        <w:div w:id="1366828613">
          <w:marLeft w:val="640"/>
          <w:marRight w:val="0"/>
          <w:marTop w:val="0"/>
          <w:marBottom w:val="0"/>
          <w:divBdr>
            <w:top w:val="none" w:sz="0" w:space="0" w:color="auto"/>
            <w:left w:val="none" w:sz="0" w:space="0" w:color="auto"/>
            <w:bottom w:val="none" w:sz="0" w:space="0" w:color="auto"/>
            <w:right w:val="none" w:sz="0" w:space="0" w:color="auto"/>
          </w:divBdr>
        </w:div>
        <w:div w:id="467625658">
          <w:marLeft w:val="640"/>
          <w:marRight w:val="0"/>
          <w:marTop w:val="0"/>
          <w:marBottom w:val="0"/>
          <w:divBdr>
            <w:top w:val="none" w:sz="0" w:space="0" w:color="auto"/>
            <w:left w:val="none" w:sz="0" w:space="0" w:color="auto"/>
            <w:bottom w:val="none" w:sz="0" w:space="0" w:color="auto"/>
            <w:right w:val="none" w:sz="0" w:space="0" w:color="auto"/>
          </w:divBdr>
        </w:div>
      </w:divsChild>
    </w:div>
    <w:div w:id="1635479295">
      <w:bodyDiv w:val="1"/>
      <w:marLeft w:val="0"/>
      <w:marRight w:val="0"/>
      <w:marTop w:val="0"/>
      <w:marBottom w:val="0"/>
      <w:divBdr>
        <w:top w:val="none" w:sz="0" w:space="0" w:color="auto"/>
        <w:left w:val="none" w:sz="0" w:space="0" w:color="auto"/>
        <w:bottom w:val="none" w:sz="0" w:space="0" w:color="auto"/>
        <w:right w:val="none" w:sz="0" w:space="0" w:color="auto"/>
      </w:divBdr>
    </w:div>
    <w:div w:id="1652713161">
      <w:bodyDiv w:val="1"/>
      <w:marLeft w:val="0"/>
      <w:marRight w:val="0"/>
      <w:marTop w:val="0"/>
      <w:marBottom w:val="0"/>
      <w:divBdr>
        <w:top w:val="none" w:sz="0" w:space="0" w:color="auto"/>
        <w:left w:val="none" w:sz="0" w:space="0" w:color="auto"/>
        <w:bottom w:val="none" w:sz="0" w:space="0" w:color="auto"/>
        <w:right w:val="none" w:sz="0" w:space="0" w:color="auto"/>
      </w:divBdr>
      <w:divsChild>
        <w:div w:id="1836215843">
          <w:marLeft w:val="640"/>
          <w:marRight w:val="0"/>
          <w:marTop w:val="0"/>
          <w:marBottom w:val="0"/>
          <w:divBdr>
            <w:top w:val="none" w:sz="0" w:space="0" w:color="auto"/>
            <w:left w:val="none" w:sz="0" w:space="0" w:color="auto"/>
            <w:bottom w:val="none" w:sz="0" w:space="0" w:color="auto"/>
            <w:right w:val="none" w:sz="0" w:space="0" w:color="auto"/>
          </w:divBdr>
        </w:div>
        <w:div w:id="1867600451">
          <w:marLeft w:val="640"/>
          <w:marRight w:val="0"/>
          <w:marTop w:val="0"/>
          <w:marBottom w:val="0"/>
          <w:divBdr>
            <w:top w:val="none" w:sz="0" w:space="0" w:color="auto"/>
            <w:left w:val="none" w:sz="0" w:space="0" w:color="auto"/>
            <w:bottom w:val="none" w:sz="0" w:space="0" w:color="auto"/>
            <w:right w:val="none" w:sz="0" w:space="0" w:color="auto"/>
          </w:divBdr>
        </w:div>
        <w:div w:id="60489740">
          <w:marLeft w:val="640"/>
          <w:marRight w:val="0"/>
          <w:marTop w:val="0"/>
          <w:marBottom w:val="0"/>
          <w:divBdr>
            <w:top w:val="none" w:sz="0" w:space="0" w:color="auto"/>
            <w:left w:val="none" w:sz="0" w:space="0" w:color="auto"/>
            <w:bottom w:val="none" w:sz="0" w:space="0" w:color="auto"/>
            <w:right w:val="none" w:sz="0" w:space="0" w:color="auto"/>
          </w:divBdr>
        </w:div>
        <w:div w:id="331105842">
          <w:marLeft w:val="640"/>
          <w:marRight w:val="0"/>
          <w:marTop w:val="0"/>
          <w:marBottom w:val="0"/>
          <w:divBdr>
            <w:top w:val="none" w:sz="0" w:space="0" w:color="auto"/>
            <w:left w:val="none" w:sz="0" w:space="0" w:color="auto"/>
            <w:bottom w:val="none" w:sz="0" w:space="0" w:color="auto"/>
            <w:right w:val="none" w:sz="0" w:space="0" w:color="auto"/>
          </w:divBdr>
        </w:div>
        <w:div w:id="5792658">
          <w:marLeft w:val="640"/>
          <w:marRight w:val="0"/>
          <w:marTop w:val="0"/>
          <w:marBottom w:val="0"/>
          <w:divBdr>
            <w:top w:val="none" w:sz="0" w:space="0" w:color="auto"/>
            <w:left w:val="none" w:sz="0" w:space="0" w:color="auto"/>
            <w:bottom w:val="none" w:sz="0" w:space="0" w:color="auto"/>
            <w:right w:val="none" w:sz="0" w:space="0" w:color="auto"/>
          </w:divBdr>
        </w:div>
        <w:div w:id="645622910">
          <w:marLeft w:val="640"/>
          <w:marRight w:val="0"/>
          <w:marTop w:val="0"/>
          <w:marBottom w:val="0"/>
          <w:divBdr>
            <w:top w:val="none" w:sz="0" w:space="0" w:color="auto"/>
            <w:left w:val="none" w:sz="0" w:space="0" w:color="auto"/>
            <w:bottom w:val="none" w:sz="0" w:space="0" w:color="auto"/>
            <w:right w:val="none" w:sz="0" w:space="0" w:color="auto"/>
          </w:divBdr>
        </w:div>
        <w:div w:id="1211455065">
          <w:marLeft w:val="640"/>
          <w:marRight w:val="0"/>
          <w:marTop w:val="0"/>
          <w:marBottom w:val="0"/>
          <w:divBdr>
            <w:top w:val="none" w:sz="0" w:space="0" w:color="auto"/>
            <w:left w:val="none" w:sz="0" w:space="0" w:color="auto"/>
            <w:bottom w:val="none" w:sz="0" w:space="0" w:color="auto"/>
            <w:right w:val="none" w:sz="0" w:space="0" w:color="auto"/>
          </w:divBdr>
        </w:div>
        <w:div w:id="246427450">
          <w:marLeft w:val="640"/>
          <w:marRight w:val="0"/>
          <w:marTop w:val="0"/>
          <w:marBottom w:val="0"/>
          <w:divBdr>
            <w:top w:val="none" w:sz="0" w:space="0" w:color="auto"/>
            <w:left w:val="none" w:sz="0" w:space="0" w:color="auto"/>
            <w:bottom w:val="none" w:sz="0" w:space="0" w:color="auto"/>
            <w:right w:val="none" w:sz="0" w:space="0" w:color="auto"/>
          </w:divBdr>
        </w:div>
      </w:divsChild>
    </w:div>
    <w:div w:id="1655912114">
      <w:bodyDiv w:val="1"/>
      <w:marLeft w:val="0"/>
      <w:marRight w:val="0"/>
      <w:marTop w:val="0"/>
      <w:marBottom w:val="0"/>
      <w:divBdr>
        <w:top w:val="none" w:sz="0" w:space="0" w:color="auto"/>
        <w:left w:val="none" w:sz="0" w:space="0" w:color="auto"/>
        <w:bottom w:val="none" w:sz="0" w:space="0" w:color="auto"/>
        <w:right w:val="none" w:sz="0" w:space="0" w:color="auto"/>
      </w:divBdr>
    </w:div>
    <w:div w:id="1659185934">
      <w:bodyDiv w:val="1"/>
      <w:marLeft w:val="0"/>
      <w:marRight w:val="0"/>
      <w:marTop w:val="0"/>
      <w:marBottom w:val="0"/>
      <w:divBdr>
        <w:top w:val="none" w:sz="0" w:space="0" w:color="auto"/>
        <w:left w:val="none" w:sz="0" w:space="0" w:color="auto"/>
        <w:bottom w:val="none" w:sz="0" w:space="0" w:color="auto"/>
        <w:right w:val="none" w:sz="0" w:space="0" w:color="auto"/>
      </w:divBdr>
    </w:div>
    <w:div w:id="1659338547">
      <w:bodyDiv w:val="1"/>
      <w:marLeft w:val="0"/>
      <w:marRight w:val="0"/>
      <w:marTop w:val="0"/>
      <w:marBottom w:val="0"/>
      <w:divBdr>
        <w:top w:val="none" w:sz="0" w:space="0" w:color="auto"/>
        <w:left w:val="none" w:sz="0" w:space="0" w:color="auto"/>
        <w:bottom w:val="none" w:sz="0" w:space="0" w:color="auto"/>
        <w:right w:val="none" w:sz="0" w:space="0" w:color="auto"/>
      </w:divBdr>
    </w:div>
    <w:div w:id="1665204587">
      <w:bodyDiv w:val="1"/>
      <w:marLeft w:val="0"/>
      <w:marRight w:val="0"/>
      <w:marTop w:val="0"/>
      <w:marBottom w:val="0"/>
      <w:divBdr>
        <w:top w:val="none" w:sz="0" w:space="0" w:color="auto"/>
        <w:left w:val="none" w:sz="0" w:space="0" w:color="auto"/>
        <w:bottom w:val="none" w:sz="0" w:space="0" w:color="auto"/>
        <w:right w:val="none" w:sz="0" w:space="0" w:color="auto"/>
      </w:divBdr>
    </w:div>
    <w:div w:id="1676879480">
      <w:bodyDiv w:val="1"/>
      <w:marLeft w:val="0"/>
      <w:marRight w:val="0"/>
      <w:marTop w:val="0"/>
      <w:marBottom w:val="0"/>
      <w:divBdr>
        <w:top w:val="none" w:sz="0" w:space="0" w:color="auto"/>
        <w:left w:val="none" w:sz="0" w:space="0" w:color="auto"/>
        <w:bottom w:val="none" w:sz="0" w:space="0" w:color="auto"/>
        <w:right w:val="none" w:sz="0" w:space="0" w:color="auto"/>
      </w:divBdr>
    </w:div>
    <w:div w:id="1678534106">
      <w:bodyDiv w:val="1"/>
      <w:marLeft w:val="0"/>
      <w:marRight w:val="0"/>
      <w:marTop w:val="0"/>
      <w:marBottom w:val="0"/>
      <w:divBdr>
        <w:top w:val="none" w:sz="0" w:space="0" w:color="auto"/>
        <w:left w:val="none" w:sz="0" w:space="0" w:color="auto"/>
        <w:bottom w:val="none" w:sz="0" w:space="0" w:color="auto"/>
        <w:right w:val="none" w:sz="0" w:space="0" w:color="auto"/>
      </w:divBdr>
    </w:div>
    <w:div w:id="1695842212">
      <w:bodyDiv w:val="1"/>
      <w:marLeft w:val="0"/>
      <w:marRight w:val="0"/>
      <w:marTop w:val="0"/>
      <w:marBottom w:val="0"/>
      <w:divBdr>
        <w:top w:val="none" w:sz="0" w:space="0" w:color="auto"/>
        <w:left w:val="none" w:sz="0" w:space="0" w:color="auto"/>
        <w:bottom w:val="none" w:sz="0" w:space="0" w:color="auto"/>
        <w:right w:val="none" w:sz="0" w:space="0" w:color="auto"/>
      </w:divBdr>
    </w:div>
    <w:div w:id="1696539440">
      <w:bodyDiv w:val="1"/>
      <w:marLeft w:val="0"/>
      <w:marRight w:val="0"/>
      <w:marTop w:val="0"/>
      <w:marBottom w:val="0"/>
      <w:divBdr>
        <w:top w:val="none" w:sz="0" w:space="0" w:color="auto"/>
        <w:left w:val="none" w:sz="0" w:space="0" w:color="auto"/>
        <w:bottom w:val="none" w:sz="0" w:space="0" w:color="auto"/>
        <w:right w:val="none" w:sz="0" w:space="0" w:color="auto"/>
      </w:divBdr>
    </w:div>
    <w:div w:id="1701661738">
      <w:bodyDiv w:val="1"/>
      <w:marLeft w:val="0"/>
      <w:marRight w:val="0"/>
      <w:marTop w:val="0"/>
      <w:marBottom w:val="0"/>
      <w:divBdr>
        <w:top w:val="none" w:sz="0" w:space="0" w:color="auto"/>
        <w:left w:val="none" w:sz="0" w:space="0" w:color="auto"/>
        <w:bottom w:val="none" w:sz="0" w:space="0" w:color="auto"/>
        <w:right w:val="none" w:sz="0" w:space="0" w:color="auto"/>
      </w:divBdr>
    </w:div>
    <w:div w:id="1713577884">
      <w:bodyDiv w:val="1"/>
      <w:marLeft w:val="0"/>
      <w:marRight w:val="0"/>
      <w:marTop w:val="0"/>
      <w:marBottom w:val="0"/>
      <w:divBdr>
        <w:top w:val="none" w:sz="0" w:space="0" w:color="auto"/>
        <w:left w:val="none" w:sz="0" w:space="0" w:color="auto"/>
        <w:bottom w:val="none" w:sz="0" w:space="0" w:color="auto"/>
        <w:right w:val="none" w:sz="0" w:space="0" w:color="auto"/>
      </w:divBdr>
      <w:divsChild>
        <w:div w:id="1385173689">
          <w:marLeft w:val="640"/>
          <w:marRight w:val="0"/>
          <w:marTop w:val="0"/>
          <w:marBottom w:val="0"/>
          <w:divBdr>
            <w:top w:val="none" w:sz="0" w:space="0" w:color="auto"/>
            <w:left w:val="none" w:sz="0" w:space="0" w:color="auto"/>
            <w:bottom w:val="none" w:sz="0" w:space="0" w:color="auto"/>
            <w:right w:val="none" w:sz="0" w:space="0" w:color="auto"/>
          </w:divBdr>
        </w:div>
        <w:div w:id="517502614">
          <w:marLeft w:val="640"/>
          <w:marRight w:val="0"/>
          <w:marTop w:val="0"/>
          <w:marBottom w:val="0"/>
          <w:divBdr>
            <w:top w:val="none" w:sz="0" w:space="0" w:color="auto"/>
            <w:left w:val="none" w:sz="0" w:space="0" w:color="auto"/>
            <w:bottom w:val="none" w:sz="0" w:space="0" w:color="auto"/>
            <w:right w:val="none" w:sz="0" w:space="0" w:color="auto"/>
          </w:divBdr>
        </w:div>
        <w:div w:id="1883177201">
          <w:marLeft w:val="640"/>
          <w:marRight w:val="0"/>
          <w:marTop w:val="0"/>
          <w:marBottom w:val="0"/>
          <w:divBdr>
            <w:top w:val="none" w:sz="0" w:space="0" w:color="auto"/>
            <w:left w:val="none" w:sz="0" w:space="0" w:color="auto"/>
            <w:bottom w:val="none" w:sz="0" w:space="0" w:color="auto"/>
            <w:right w:val="none" w:sz="0" w:space="0" w:color="auto"/>
          </w:divBdr>
        </w:div>
        <w:div w:id="1566258208">
          <w:marLeft w:val="640"/>
          <w:marRight w:val="0"/>
          <w:marTop w:val="0"/>
          <w:marBottom w:val="0"/>
          <w:divBdr>
            <w:top w:val="none" w:sz="0" w:space="0" w:color="auto"/>
            <w:left w:val="none" w:sz="0" w:space="0" w:color="auto"/>
            <w:bottom w:val="none" w:sz="0" w:space="0" w:color="auto"/>
            <w:right w:val="none" w:sz="0" w:space="0" w:color="auto"/>
          </w:divBdr>
        </w:div>
        <w:div w:id="1045175012">
          <w:marLeft w:val="640"/>
          <w:marRight w:val="0"/>
          <w:marTop w:val="0"/>
          <w:marBottom w:val="0"/>
          <w:divBdr>
            <w:top w:val="none" w:sz="0" w:space="0" w:color="auto"/>
            <w:left w:val="none" w:sz="0" w:space="0" w:color="auto"/>
            <w:bottom w:val="none" w:sz="0" w:space="0" w:color="auto"/>
            <w:right w:val="none" w:sz="0" w:space="0" w:color="auto"/>
          </w:divBdr>
        </w:div>
        <w:div w:id="116606184">
          <w:marLeft w:val="640"/>
          <w:marRight w:val="0"/>
          <w:marTop w:val="0"/>
          <w:marBottom w:val="0"/>
          <w:divBdr>
            <w:top w:val="none" w:sz="0" w:space="0" w:color="auto"/>
            <w:left w:val="none" w:sz="0" w:space="0" w:color="auto"/>
            <w:bottom w:val="none" w:sz="0" w:space="0" w:color="auto"/>
            <w:right w:val="none" w:sz="0" w:space="0" w:color="auto"/>
          </w:divBdr>
        </w:div>
      </w:divsChild>
    </w:div>
    <w:div w:id="1732919781">
      <w:bodyDiv w:val="1"/>
      <w:marLeft w:val="0"/>
      <w:marRight w:val="0"/>
      <w:marTop w:val="0"/>
      <w:marBottom w:val="0"/>
      <w:divBdr>
        <w:top w:val="none" w:sz="0" w:space="0" w:color="auto"/>
        <w:left w:val="none" w:sz="0" w:space="0" w:color="auto"/>
        <w:bottom w:val="none" w:sz="0" w:space="0" w:color="auto"/>
        <w:right w:val="none" w:sz="0" w:space="0" w:color="auto"/>
      </w:divBdr>
    </w:div>
    <w:div w:id="1765563877">
      <w:bodyDiv w:val="1"/>
      <w:marLeft w:val="0"/>
      <w:marRight w:val="0"/>
      <w:marTop w:val="0"/>
      <w:marBottom w:val="0"/>
      <w:divBdr>
        <w:top w:val="none" w:sz="0" w:space="0" w:color="auto"/>
        <w:left w:val="none" w:sz="0" w:space="0" w:color="auto"/>
        <w:bottom w:val="none" w:sz="0" w:space="0" w:color="auto"/>
        <w:right w:val="none" w:sz="0" w:space="0" w:color="auto"/>
      </w:divBdr>
    </w:div>
    <w:div w:id="1774813069">
      <w:bodyDiv w:val="1"/>
      <w:marLeft w:val="0"/>
      <w:marRight w:val="0"/>
      <w:marTop w:val="0"/>
      <w:marBottom w:val="0"/>
      <w:divBdr>
        <w:top w:val="none" w:sz="0" w:space="0" w:color="auto"/>
        <w:left w:val="none" w:sz="0" w:space="0" w:color="auto"/>
        <w:bottom w:val="none" w:sz="0" w:space="0" w:color="auto"/>
        <w:right w:val="none" w:sz="0" w:space="0" w:color="auto"/>
      </w:divBdr>
      <w:divsChild>
        <w:div w:id="1801612964">
          <w:marLeft w:val="640"/>
          <w:marRight w:val="0"/>
          <w:marTop w:val="0"/>
          <w:marBottom w:val="0"/>
          <w:divBdr>
            <w:top w:val="none" w:sz="0" w:space="0" w:color="auto"/>
            <w:left w:val="none" w:sz="0" w:space="0" w:color="auto"/>
            <w:bottom w:val="none" w:sz="0" w:space="0" w:color="auto"/>
            <w:right w:val="none" w:sz="0" w:space="0" w:color="auto"/>
          </w:divBdr>
        </w:div>
        <w:div w:id="444732236">
          <w:marLeft w:val="640"/>
          <w:marRight w:val="0"/>
          <w:marTop w:val="0"/>
          <w:marBottom w:val="0"/>
          <w:divBdr>
            <w:top w:val="none" w:sz="0" w:space="0" w:color="auto"/>
            <w:left w:val="none" w:sz="0" w:space="0" w:color="auto"/>
            <w:bottom w:val="none" w:sz="0" w:space="0" w:color="auto"/>
            <w:right w:val="none" w:sz="0" w:space="0" w:color="auto"/>
          </w:divBdr>
        </w:div>
        <w:div w:id="1681657588">
          <w:marLeft w:val="640"/>
          <w:marRight w:val="0"/>
          <w:marTop w:val="0"/>
          <w:marBottom w:val="0"/>
          <w:divBdr>
            <w:top w:val="none" w:sz="0" w:space="0" w:color="auto"/>
            <w:left w:val="none" w:sz="0" w:space="0" w:color="auto"/>
            <w:bottom w:val="none" w:sz="0" w:space="0" w:color="auto"/>
            <w:right w:val="none" w:sz="0" w:space="0" w:color="auto"/>
          </w:divBdr>
        </w:div>
        <w:div w:id="439881482">
          <w:marLeft w:val="640"/>
          <w:marRight w:val="0"/>
          <w:marTop w:val="0"/>
          <w:marBottom w:val="0"/>
          <w:divBdr>
            <w:top w:val="none" w:sz="0" w:space="0" w:color="auto"/>
            <w:left w:val="none" w:sz="0" w:space="0" w:color="auto"/>
            <w:bottom w:val="none" w:sz="0" w:space="0" w:color="auto"/>
            <w:right w:val="none" w:sz="0" w:space="0" w:color="auto"/>
          </w:divBdr>
        </w:div>
        <w:div w:id="829758953">
          <w:marLeft w:val="640"/>
          <w:marRight w:val="0"/>
          <w:marTop w:val="0"/>
          <w:marBottom w:val="0"/>
          <w:divBdr>
            <w:top w:val="none" w:sz="0" w:space="0" w:color="auto"/>
            <w:left w:val="none" w:sz="0" w:space="0" w:color="auto"/>
            <w:bottom w:val="none" w:sz="0" w:space="0" w:color="auto"/>
            <w:right w:val="none" w:sz="0" w:space="0" w:color="auto"/>
          </w:divBdr>
        </w:div>
        <w:div w:id="808741172">
          <w:marLeft w:val="640"/>
          <w:marRight w:val="0"/>
          <w:marTop w:val="0"/>
          <w:marBottom w:val="0"/>
          <w:divBdr>
            <w:top w:val="none" w:sz="0" w:space="0" w:color="auto"/>
            <w:left w:val="none" w:sz="0" w:space="0" w:color="auto"/>
            <w:bottom w:val="none" w:sz="0" w:space="0" w:color="auto"/>
            <w:right w:val="none" w:sz="0" w:space="0" w:color="auto"/>
          </w:divBdr>
        </w:div>
        <w:div w:id="827788567">
          <w:marLeft w:val="640"/>
          <w:marRight w:val="0"/>
          <w:marTop w:val="0"/>
          <w:marBottom w:val="0"/>
          <w:divBdr>
            <w:top w:val="none" w:sz="0" w:space="0" w:color="auto"/>
            <w:left w:val="none" w:sz="0" w:space="0" w:color="auto"/>
            <w:bottom w:val="none" w:sz="0" w:space="0" w:color="auto"/>
            <w:right w:val="none" w:sz="0" w:space="0" w:color="auto"/>
          </w:divBdr>
        </w:div>
      </w:divsChild>
    </w:div>
    <w:div w:id="1790318980">
      <w:bodyDiv w:val="1"/>
      <w:marLeft w:val="0"/>
      <w:marRight w:val="0"/>
      <w:marTop w:val="0"/>
      <w:marBottom w:val="0"/>
      <w:divBdr>
        <w:top w:val="none" w:sz="0" w:space="0" w:color="auto"/>
        <w:left w:val="none" w:sz="0" w:space="0" w:color="auto"/>
        <w:bottom w:val="none" w:sz="0" w:space="0" w:color="auto"/>
        <w:right w:val="none" w:sz="0" w:space="0" w:color="auto"/>
      </w:divBdr>
    </w:div>
    <w:div w:id="1795171399">
      <w:bodyDiv w:val="1"/>
      <w:marLeft w:val="0"/>
      <w:marRight w:val="0"/>
      <w:marTop w:val="0"/>
      <w:marBottom w:val="0"/>
      <w:divBdr>
        <w:top w:val="none" w:sz="0" w:space="0" w:color="auto"/>
        <w:left w:val="none" w:sz="0" w:space="0" w:color="auto"/>
        <w:bottom w:val="none" w:sz="0" w:space="0" w:color="auto"/>
        <w:right w:val="none" w:sz="0" w:space="0" w:color="auto"/>
      </w:divBdr>
    </w:div>
    <w:div w:id="1799100952">
      <w:bodyDiv w:val="1"/>
      <w:marLeft w:val="0"/>
      <w:marRight w:val="0"/>
      <w:marTop w:val="0"/>
      <w:marBottom w:val="0"/>
      <w:divBdr>
        <w:top w:val="none" w:sz="0" w:space="0" w:color="auto"/>
        <w:left w:val="none" w:sz="0" w:space="0" w:color="auto"/>
        <w:bottom w:val="none" w:sz="0" w:space="0" w:color="auto"/>
        <w:right w:val="none" w:sz="0" w:space="0" w:color="auto"/>
      </w:divBdr>
    </w:div>
    <w:div w:id="1811482520">
      <w:bodyDiv w:val="1"/>
      <w:marLeft w:val="0"/>
      <w:marRight w:val="0"/>
      <w:marTop w:val="0"/>
      <w:marBottom w:val="0"/>
      <w:divBdr>
        <w:top w:val="none" w:sz="0" w:space="0" w:color="auto"/>
        <w:left w:val="none" w:sz="0" w:space="0" w:color="auto"/>
        <w:bottom w:val="none" w:sz="0" w:space="0" w:color="auto"/>
        <w:right w:val="none" w:sz="0" w:space="0" w:color="auto"/>
      </w:divBdr>
    </w:div>
    <w:div w:id="1823427375">
      <w:bodyDiv w:val="1"/>
      <w:marLeft w:val="0"/>
      <w:marRight w:val="0"/>
      <w:marTop w:val="0"/>
      <w:marBottom w:val="0"/>
      <w:divBdr>
        <w:top w:val="none" w:sz="0" w:space="0" w:color="auto"/>
        <w:left w:val="none" w:sz="0" w:space="0" w:color="auto"/>
        <w:bottom w:val="none" w:sz="0" w:space="0" w:color="auto"/>
        <w:right w:val="none" w:sz="0" w:space="0" w:color="auto"/>
      </w:divBdr>
    </w:div>
    <w:div w:id="1835414602">
      <w:bodyDiv w:val="1"/>
      <w:marLeft w:val="0"/>
      <w:marRight w:val="0"/>
      <w:marTop w:val="0"/>
      <w:marBottom w:val="0"/>
      <w:divBdr>
        <w:top w:val="none" w:sz="0" w:space="0" w:color="auto"/>
        <w:left w:val="none" w:sz="0" w:space="0" w:color="auto"/>
        <w:bottom w:val="none" w:sz="0" w:space="0" w:color="auto"/>
        <w:right w:val="none" w:sz="0" w:space="0" w:color="auto"/>
      </w:divBdr>
    </w:div>
    <w:div w:id="1841046970">
      <w:bodyDiv w:val="1"/>
      <w:marLeft w:val="0"/>
      <w:marRight w:val="0"/>
      <w:marTop w:val="0"/>
      <w:marBottom w:val="0"/>
      <w:divBdr>
        <w:top w:val="none" w:sz="0" w:space="0" w:color="auto"/>
        <w:left w:val="none" w:sz="0" w:space="0" w:color="auto"/>
        <w:bottom w:val="none" w:sz="0" w:space="0" w:color="auto"/>
        <w:right w:val="none" w:sz="0" w:space="0" w:color="auto"/>
      </w:divBdr>
    </w:div>
    <w:div w:id="1848203306">
      <w:bodyDiv w:val="1"/>
      <w:marLeft w:val="0"/>
      <w:marRight w:val="0"/>
      <w:marTop w:val="0"/>
      <w:marBottom w:val="0"/>
      <w:divBdr>
        <w:top w:val="none" w:sz="0" w:space="0" w:color="auto"/>
        <w:left w:val="none" w:sz="0" w:space="0" w:color="auto"/>
        <w:bottom w:val="none" w:sz="0" w:space="0" w:color="auto"/>
        <w:right w:val="none" w:sz="0" w:space="0" w:color="auto"/>
      </w:divBdr>
    </w:div>
    <w:div w:id="1874684767">
      <w:bodyDiv w:val="1"/>
      <w:marLeft w:val="0"/>
      <w:marRight w:val="0"/>
      <w:marTop w:val="0"/>
      <w:marBottom w:val="0"/>
      <w:divBdr>
        <w:top w:val="none" w:sz="0" w:space="0" w:color="auto"/>
        <w:left w:val="none" w:sz="0" w:space="0" w:color="auto"/>
        <w:bottom w:val="none" w:sz="0" w:space="0" w:color="auto"/>
        <w:right w:val="none" w:sz="0" w:space="0" w:color="auto"/>
      </w:divBdr>
    </w:div>
    <w:div w:id="1878350156">
      <w:bodyDiv w:val="1"/>
      <w:marLeft w:val="0"/>
      <w:marRight w:val="0"/>
      <w:marTop w:val="0"/>
      <w:marBottom w:val="0"/>
      <w:divBdr>
        <w:top w:val="none" w:sz="0" w:space="0" w:color="auto"/>
        <w:left w:val="none" w:sz="0" w:space="0" w:color="auto"/>
        <w:bottom w:val="none" w:sz="0" w:space="0" w:color="auto"/>
        <w:right w:val="none" w:sz="0" w:space="0" w:color="auto"/>
      </w:divBdr>
      <w:divsChild>
        <w:div w:id="1667124508">
          <w:marLeft w:val="640"/>
          <w:marRight w:val="0"/>
          <w:marTop w:val="0"/>
          <w:marBottom w:val="0"/>
          <w:divBdr>
            <w:top w:val="none" w:sz="0" w:space="0" w:color="auto"/>
            <w:left w:val="none" w:sz="0" w:space="0" w:color="auto"/>
            <w:bottom w:val="none" w:sz="0" w:space="0" w:color="auto"/>
            <w:right w:val="none" w:sz="0" w:space="0" w:color="auto"/>
          </w:divBdr>
        </w:div>
        <w:div w:id="760032279">
          <w:marLeft w:val="640"/>
          <w:marRight w:val="0"/>
          <w:marTop w:val="0"/>
          <w:marBottom w:val="0"/>
          <w:divBdr>
            <w:top w:val="none" w:sz="0" w:space="0" w:color="auto"/>
            <w:left w:val="none" w:sz="0" w:space="0" w:color="auto"/>
            <w:bottom w:val="none" w:sz="0" w:space="0" w:color="auto"/>
            <w:right w:val="none" w:sz="0" w:space="0" w:color="auto"/>
          </w:divBdr>
        </w:div>
        <w:div w:id="2145729426">
          <w:marLeft w:val="640"/>
          <w:marRight w:val="0"/>
          <w:marTop w:val="0"/>
          <w:marBottom w:val="0"/>
          <w:divBdr>
            <w:top w:val="none" w:sz="0" w:space="0" w:color="auto"/>
            <w:left w:val="none" w:sz="0" w:space="0" w:color="auto"/>
            <w:bottom w:val="none" w:sz="0" w:space="0" w:color="auto"/>
            <w:right w:val="none" w:sz="0" w:space="0" w:color="auto"/>
          </w:divBdr>
        </w:div>
        <w:div w:id="1620843154">
          <w:marLeft w:val="640"/>
          <w:marRight w:val="0"/>
          <w:marTop w:val="0"/>
          <w:marBottom w:val="0"/>
          <w:divBdr>
            <w:top w:val="none" w:sz="0" w:space="0" w:color="auto"/>
            <w:left w:val="none" w:sz="0" w:space="0" w:color="auto"/>
            <w:bottom w:val="none" w:sz="0" w:space="0" w:color="auto"/>
            <w:right w:val="none" w:sz="0" w:space="0" w:color="auto"/>
          </w:divBdr>
        </w:div>
        <w:div w:id="1991515924">
          <w:marLeft w:val="640"/>
          <w:marRight w:val="0"/>
          <w:marTop w:val="0"/>
          <w:marBottom w:val="0"/>
          <w:divBdr>
            <w:top w:val="none" w:sz="0" w:space="0" w:color="auto"/>
            <w:left w:val="none" w:sz="0" w:space="0" w:color="auto"/>
            <w:bottom w:val="none" w:sz="0" w:space="0" w:color="auto"/>
            <w:right w:val="none" w:sz="0" w:space="0" w:color="auto"/>
          </w:divBdr>
        </w:div>
        <w:div w:id="769787396">
          <w:marLeft w:val="640"/>
          <w:marRight w:val="0"/>
          <w:marTop w:val="0"/>
          <w:marBottom w:val="0"/>
          <w:divBdr>
            <w:top w:val="none" w:sz="0" w:space="0" w:color="auto"/>
            <w:left w:val="none" w:sz="0" w:space="0" w:color="auto"/>
            <w:bottom w:val="none" w:sz="0" w:space="0" w:color="auto"/>
            <w:right w:val="none" w:sz="0" w:space="0" w:color="auto"/>
          </w:divBdr>
        </w:div>
      </w:divsChild>
    </w:div>
    <w:div w:id="1887519657">
      <w:bodyDiv w:val="1"/>
      <w:marLeft w:val="0"/>
      <w:marRight w:val="0"/>
      <w:marTop w:val="0"/>
      <w:marBottom w:val="0"/>
      <w:divBdr>
        <w:top w:val="none" w:sz="0" w:space="0" w:color="auto"/>
        <w:left w:val="none" w:sz="0" w:space="0" w:color="auto"/>
        <w:bottom w:val="none" w:sz="0" w:space="0" w:color="auto"/>
        <w:right w:val="none" w:sz="0" w:space="0" w:color="auto"/>
      </w:divBdr>
      <w:divsChild>
        <w:div w:id="766652157">
          <w:marLeft w:val="640"/>
          <w:marRight w:val="0"/>
          <w:marTop w:val="0"/>
          <w:marBottom w:val="0"/>
          <w:divBdr>
            <w:top w:val="none" w:sz="0" w:space="0" w:color="auto"/>
            <w:left w:val="none" w:sz="0" w:space="0" w:color="auto"/>
            <w:bottom w:val="none" w:sz="0" w:space="0" w:color="auto"/>
            <w:right w:val="none" w:sz="0" w:space="0" w:color="auto"/>
          </w:divBdr>
        </w:div>
        <w:div w:id="326518048">
          <w:marLeft w:val="640"/>
          <w:marRight w:val="0"/>
          <w:marTop w:val="0"/>
          <w:marBottom w:val="0"/>
          <w:divBdr>
            <w:top w:val="none" w:sz="0" w:space="0" w:color="auto"/>
            <w:left w:val="none" w:sz="0" w:space="0" w:color="auto"/>
            <w:bottom w:val="none" w:sz="0" w:space="0" w:color="auto"/>
            <w:right w:val="none" w:sz="0" w:space="0" w:color="auto"/>
          </w:divBdr>
        </w:div>
        <w:div w:id="747924782">
          <w:marLeft w:val="640"/>
          <w:marRight w:val="0"/>
          <w:marTop w:val="0"/>
          <w:marBottom w:val="0"/>
          <w:divBdr>
            <w:top w:val="none" w:sz="0" w:space="0" w:color="auto"/>
            <w:left w:val="none" w:sz="0" w:space="0" w:color="auto"/>
            <w:bottom w:val="none" w:sz="0" w:space="0" w:color="auto"/>
            <w:right w:val="none" w:sz="0" w:space="0" w:color="auto"/>
          </w:divBdr>
        </w:div>
        <w:div w:id="1218930463">
          <w:marLeft w:val="640"/>
          <w:marRight w:val="0"/>
          <w:marTop w:val="0"/>
          <w:marBottom w:val="0"/>
          <w:divBdr>
            <w:top w:val="none" w:sz="0" w:space="0" w:color="auto"/>
            <w:left w:val="none" w:sz="0" w:space="0" w:color="auto"/>
            <w:bottom w:val="none" w:sz="0" w:space="0" w:color="auto"/>
            <w:right w:val="none" w:sz="0" w:space="0" w:color="auto"/>
          </w:divBdr>
        </w:div>
        <w:div w:id="1485245988">
          <w:marLeft w:val="640"/>
          <w:marRight w:val="0"/>
          <w:marTop w:val="0"/>
          <w:marBottom w:val="0"/>
          <w:divBdr>
            <w:top w:val="none" w:sz="0" w:space="0" w:color="auto"/>
            <w:left w:val="none" w:sz="0" w:space="0" w:color="auto"/>
            <w:bottom w:val="none" w:sz="0" w:space="0" w:color="auto"/>
            <w:right w:val="none" w:sz="0" w:space="0" w:color="auto"/>
          </w:divBdr>
        </w:div>
        <w:div w:id="1150175868">
          <w:marLeft w:val="640"/>
          <w:marRight w:val="0"/>
          <w:marTop w:val="0"/>
          <w:marBottom w:val="0"/>
          <w:divBdr>
            <w:top w:val="none" w:sz="0" w:space="0" w:color="auto"/>
            <w:left w:val="none" w:sz="0" w:space="0" w:color="auto"/>
            <w:bottom w:val="none" w:sz="0" w:space="0" w:color="auto"/>
            <w:right w:val="none" w:sz="0" w:space="0" w:color="auto"/>
          </w:divBdr>
        </w:div>
        <w:div w:id="1345280817">
          <w:marLeft w:val="640"/>
          <w:marRight w:val="0"/>
          <w:marTop w:val="0"/>
          <w:marBottom w:val="0"/>
          <w:divBdr>
            <w:top w:val="none" w:sz="0" w:space="0" w:color="auto"/>
            <w:left w:val="none" w:sz="0" w:space="0" w:color="auto"/>
            <w:bottom w:val="none" w:sz="0" w:space="0" w:color="auto"/>
            <w:right w:val="none" w:sz="0" w:space="0" w:color="auto"/>
          </w:divBdr>
        </w:div>
        <w:div w:id="2021354274">
          <w:marLeft w:val="640"/>
          <w:marRight w:val="0"/>
          <w:marTop w:val="0"/>
          <w:marBottom w:val="0"/>
          <w:divBdr>
            <w:top w:val="none" w:sz="0" w:space="0" w:color="auto"/>
            <w:left w:val="none" w:sz="0" w:space="0" w:color="auto"/>
            <w:bottom w:val="none" w:sz="0" w:space="0" w:color="auto"/>
            <w:right w:val="none" w:sz="0" w:space="0" w:color="auto"/>
          </w:divBdr>
        </w:div>
        <w:div w:id="724376439">
          <w:marLeft w:val="640"/>
          <w:marRight w:val="0"/>
          <w:marTop w:val="0"/>
          <w:marBottom w:val="0"/>
          <w:divBdr>
            <w:top w:val="none" w:sz="0" w:space="0" w:color="auto"/>
            <w:left w:val="none" w:sz="0" w:space="0" w:color="auto"/>
            <w:bottom w:val="none" w:sz="0" w:space="0" w:color="auto"/>
            <w:right w:val="none" w:sz="0" w:space="0" w:color="auto"/>
          </w:divBdr>
        </w:div>
      </w:divsChild>
    </w:div>
    <w:div w:id="1887789376">
      <w:bodyDiv w:val="1"/>
      <w:marLeft w:val="0"/>
      <w:marRight w:val="0"/>
      <w:marTop w:val="0"/>
      <w:marBottom w:val="0"/>
      <w:divBdr>
        <w:top w:val="none" w:sz="0" w:space="0" w:color="auto"/>
        <w:left w:val="none" w:sz="0" w:space="0" w:color="auto"/>
        <w:bottom w:val="none" w:sz="0" w:space="0" w:color="auto"/>
        <w:right w:val="none" w:sz="0" w:space="0" w:color="auto"/>
      </w:divBdr>
    </w:div>
    <w:div w:id="1891458350">
      <w:bodyDiv w:val="1"/>
      <w:marLeft w:val="0"/>
      <w:marRight w:val="0"/>
      <w:marTop w:val="0"/>
      <w:marBottom w:val="0"/>
      <w:divBdr>
        <w:top w:val="none" w:sz="0" w:space="0" w:color="auto"/>
        <w:left w:val="none" w:sz="0" w:space="0" w:color="auto"/>
        <w:bottom w:val="none" w:sz="0" w:space="0" w:color="auto"/>
        <w:right w:val="none" w:sz="0" w:space="0" w:color="auto"/>
      </w:divBdr>
    </w:div>
    <w:div w:id="1922448992">
      <w:bodyDiv w:val="1"/>
      <w:marLeft w:val="0"/>
      <w:marRight w:val="0"/>
      <w:marTop w:val="0"/>
      <w:marBottom w:val="0"/>
      <w:divBdr>
        <w:top w:val="none" w:sz="0" w:space="0" w:color="auto"/>
        <w:left w:val="none" w:sz="0" w:space="0" w:color="auto"/>
        <w:bottom w:val="none" w:sz="0" w:space="0" w:color="auto"/>
        <w:right w:val="none" w:sz="0" w:space="0" w:color="auto"/>
      </w:divBdr>
    </w:div>
    <w:div w:id="1935019175">
      <w:bodyDiv w:val="1"/>
      <w:marLeft w:val="0"/>
      <w:marRight w:val="0"/>
      <w:marTop w:val="0"/>
      <w:marBottom w:val="0"/>
      <w:divBdr>
        <w:top w:val="none" w:sz="0" w:space="0" w:color="auto"/>
        <w:left w:val="none" w:sz="0" w:space="0" w:color="auto"/>
        <w:bottom w:val="none" w:sz="0" w:space="0" w:color="auto"/>
        <w:right w:val="none" w:sz="0" w:space="0" w:color="auto"/>
      </w:divBdr>
      <w:divsChild>
        <w:div w:id="334109374">
          <w:marLeft w:val="640"/>
          <w:marRight w:val="0"/>
          <w:marTop w:val="0"/>
          <w:marBottom w:val="0"/>
          <w:divBdr>
            <w:top w:val="none" w:sz="0" w:space="0" w:color="auto"/>
            <w:left w:val="none" w:sz="0" w:space="0" w:color="auto"/>
            <w:bottom w:val="none" w:sz="0" w:space="0" w:color="auto"/>
            <w:right w:val="none" w:sz="0" w:space="0" w:color="auto"/>
          </w:divBdr>
        </w:div>
        <w:div w:id="856776952">
          <w:marLeft w:val="640"/>
          <w:marRight w:val="0"/>
          <w:marTop w:val="0"/>
          <w:marBottom w:val="0"/>
          <w:divBdr>
            <w:top w:val="none" w:sz="0" w:space="0" w:color="auto"/>
            <w:left w:val="none" w:sz="0" w:space="0" w:color="auto"/>
            <w:bottom w:val="none" w:sz="0" w:space="0" w:color="auto"/>
            <w:right w:val="none" w:sz="0" w:space="0" w:color="auto"/>
          </w:divBdr>
        </w:div>
        <w:div w:id="435754918">
          <w:marLeft w:val="640"/>
          <w:marRight w:val="0"/>
          <w:marTop w:val="0"/>
          <w:marBottom w:val="0"/>
          <w:divBdr>
            <w:top w:val="none" w:sz="0" w:space="0" w:color="auto"/>
            <w:left w:val="none" w:sz="0" w:space="0" w:color="auto"/>
            <w:bottom w:val="none" w:sz="0" w:space="0" w:color="auto"/>
            <w:right w:val="none" w:sz="0" w:space="0" w:color="auto"/>
          </w:divBdr>
        </w:div>
        <w:div w:id="1784764516">
          <w:marLeft w:val="640"/>
          <w:marRight w:val="0"/>
          <w:marTop w:val="0"/>
          <w:marBottom w:val="0"/>
          <w:divBdr>
            <w:top w:val="none" w:sz="0" w:space="0" w:color="auto"/>
            <w:left w:val="none" w:sz="0" w:space="0" w:color="auto"/>
            <w:bottom w:val="none" w:sz="0" w:space="0" w:color="auto"/>
            <w:right w:val="none" w:sz="0" w:space="0" w:color="auto"/>
          </w:divBdr>
        </w:div>
        <w:div w:id="1061439916">
          <w:marLeft w:val="640"/>
          <w:marRight w:val="0"/>
          <w:marTop w:val="0"/>
          <w:marBottom w:val="0"/>
          <w:divBdr>
            <w:top w:val="none" w:sz="0" w:space="0" w:color="auto"/>
            <w:left w:val="none" w:sz="0" w:space="0" w:color="auto"/>
            <w:bottom w:val="none" w:sz="0" w:space="0" w:color="auto"/>
            <w:right w:val="none" w:sz="0" w:space="0" w:color="auto"/>
          </w:divBdr>
        </w:div>
        <w:div w:id="663247214">
          <w:marLeft w:val="640"/>
          <w:marRight w:val="0"/>
          <w:marTop w:val="0"/>
          <w:marBottom w:val="0"/>
          <w:divBdr>
            <w:top w:val="none" w:sz="0" w:space="0" w:color="auto"/>
            <w:left w:val="none" w:sz="0" w:space="0" w:color="auto"/>
            <w:bottom w:val="none" w:sz="0" w:space="0" w:color="auto"/>
            <w:right w:val="none" w:sz="0" w:space="0" w:color="auto"/>
          </w:divBdr>
        </w:div>
        <w:div w:id="926883648">
          <w:marLeft w:val="640"/>
          <w:marRight w:val="0"/>
          <w:marTop w:val="0"/>
          <w:marBottom w:val="0"/>
          <w:divBdr>
            <w:top w:val="none" w:sz="0" w:space="0" w:color="auto"/>
            <w:left w:val="none" w:sz="0" w:space="0" w:color="auto"/>
            <w:bottom w:val="none" w:sz="0" w:space="0" w:color="auto"/>
            <w:right w:val="none" w:sz="0" w:space="0" w:color="auto"/>
          </w:divBdr>
        </w:div>
      </w:divsChild>
    </w:div>
    <w:div w:id="1937640517">
      <w:bodyDiv w:val="1"/>
      <w:marLeft w:val="0"/>
      <w:marRight w:val="0"/>
      <w:marTop w:val="0"/>
      <w:marBottom w:val="0"/>
      <w:divBdr>
        <w:top w:val="none" w:sz="0" w:space="0" w:color="auto"/>
        <w:left w:val="none" w:sz="0" w:space="0" w:color="auto"/>
        <w:bottom w:val="none" w:sz="0" w:space="0" w:color="auto"/>
        <w:right w:val="none" w:sz="0" w:space="0" w:color="auto"/>
      </w:divBdr>
      <w:divsChild>
        <w:div w:id="1658339438">
          <w:marLeft w:val="640"/>
          <w:marRight w:val="0"/>
          <w:marTop w:val="0"/>
          <w:marBottom w:val="0"/>
          <w:divBdr>
            <w:top w:val="none" w:sz="0" w:space="0" w:color="auto"/>
            <w:left w:val="none" w:sz="0" w:space="0" w:color="auto"/>
            <w:bottom w:val="none" w:sz="0" w:space="0" w:color="auto"/>
            <w:right w:val="none" w:sz="0" w:space="0" w:color="auto"/>
          </w:divBdr>
        </w:div>
        <w:div w:id="171796273">
          <w:marLeft w:val="640"/>
          <w:marRight w:val="0"/>
          <w:marTop w:val="0"/>
          <w:marBottom w:val="0"/>
          <w:divBdr>
            <w:top w:val="none" w:sz="0" w:space="0" w:color="auto"/>
            <w:left w:val="none" w:sz="0" w:space="0" w:color="auto"/>
            <w:bottom w:val="none" w:sz="0" w:space="0" w:color="auto"/>
            <w:right w:val="none" w:sz="0" w:space="0" w:color="auto"/>
          </w:divBdr>
        </w:div>
        <w:div w:id="171722337">
          <w:marLeft w:val="640"/>
          <w:marRight w:val="0"/>
          <w:marTop w:val="0"/>
          <w:marBottom w:val="0"/>
          <w:divBdr>
            <w:top w:val="none" w:sz="0" w:space="0" w:color="auto"/>
            <w:left w:val="none" w:sz="0" w:space="0" w:color="auto"/>
            <w:bottom w:val="none" w:sz="0" w:space="0" w:color="auto"/>
            <w:right w:val="none" w:sz="0" w:space="0" w:color="auto"/>
          </w:divBdr>
        </w:div>
        <w:div w:id="1067337518">
          <w:marLeft w:val="640"/>
          <w:marRight w:val="0"/>
          <w:marTop w:val="0"/>
          <w:marBottom w:val="0"/>
          <w:divBdr>
            <w:top w:val="none" w:sz="0" w:space="0" w:color="auto"/>
            <w:left w:val="none" w:sz="0" w:space="0" w:color="auto"/>
            <w:bottom w:val="none" w:sz="0" w:space="0" w:color="auto"/>
            <w:right w:val="none" w:sz="0" w:space="0" w:color="auto"/>
          </w:divBdr>
        </w:div>
        <w:div w:id="222181484">
          <w:marLeft w:val="640"/>
          <w:marRight w:val="0"/>
          <w:marTop w:val="0"/>
          <w:marBottom w:val="0"/>
          <w:divBdr>
            <w:top w:val="none" w:sz="0" w:space="0" w:color="auto"/>
            <w:left w:val="none" w:sz="0" w:space="0" w:color="auto"/>
            <w:bottom w:val="none" w:sz="0" w:space="0" w:color="auto"/>
            <w:right w:val="none" w:sz="0" w:space="0" w:color="auto"/>
          </w:divBdr>
        </w:div>
      </w:divsChild>
    </w:div>
    <w:div w:id="1972396111">
      <w:bodyDiv w:val="1"/>
      <w:marLeft w:val="0"/>
      <w:marRight w:val="0"/>
      <w:marTop w:val="0"/>
      <w:marBottom w:val="0"/>
      <w:divBdr>
        <w:top w:val="none" w:sz="0" w:space="0" w:color="auto"/>
        <w:left w:val="none" w:sz="0" w:space="0" w:color="auto"/>
        <w:bottom w:val="none" w:sz="0" w:space="0" w:color="auto"/>
        <w:right w:val="none" w:sz="0" w:space="0" w:color="auto"/>
      </w:divBdr>
    </w:div>
    <w:div w:id="1975021244">
      <w:bodyDiv w:val="1"/>
      <w:marLeft w:val="0"/>
      <w:marRight w:val="0"/>
      <w:marTop w:val="0"/>
      <w:marBottom w:val="0"/>
      <w:divBdr>
        <w:top w:val="none" w:sz="0" w:space="0" w:color="auto"/>
        <w:left w:val="none" w:sz="0" w:space="0" w:color="auto"/>
        <w:bottom w:val="none" w:sz="0" w:space="0" w:color="auto"/>
        <w:right w:val="none" w:sz="0" w:space="0" w:color="auto"/>
      </w:divBdr>
    </w:div>
    <w:div w:id="2000882459">
      <w:bodyDiv w:val="1"/>
      <w:marLeft w:val="0"/>
      <w:marRight w:val="0"/>
      <w:marTop w:val="0"/>
      <w:marBottom w:val="0"/>
      <w:divBdr>
        <w:top w:val="none" w:sz="0" w:space="0" w:color="auto"/>
        <w:left w:val="none" w:sz="0" w:space="0" w:color="auto"/>
        <w:bottom w:val="none" w:sz="0" w:space="0" w:color="auto"/>
        <w:right w:val="none" w:sz="0" w:space="0" w:color="auto"/>
      </w:divBdr>
      <w:divsChild>
        <w:div w:id="488785409">
          <w:marLeft w:val="640"/>
          <w:marRight w:val="0"/>
          <w:marTop w:val="0"/>
          <w:marBottom w:val="0"/>
          <w:divBdr>
            <w:top w:val="none" w:sz="0" w:space="0" w:color="auto"/>
            <w:left w:val="none" w:sz="0" w:space="0" w:color="auto"/>
            <w:bottom w:val="none" w:sz="0" w:space="0" w:color="auto"/>
            <w:right w:val="none" w:sz="0" w:space="0" w:color="auto"/>
          </w:divBdr>
        </w:div>
        <w:div w:id="576523070">
          <w:marLeft w:val="640"/>
          <w:marRight w:val="0"/>
          <w:marTop w:val="0"/>
          <w:marBottom w:val="0"/>
          <w:divBdr>
            <w:top w:val="none" w:sz="0" w:space="0" w:color="auto"/>
            <w:left w:val="none" w:sz="0" w:space="0" w:color="auto"/>
            <w:bottom w:val="none" w:sz="0" w:space="0" w:color="auto"/>
            <w:right w:val="none" w:sz="0" w:space="0" w:color="auto"/>
          </w:divBdr>
        </w:div>
        <w:div w:id="1226987963">
          <w:marLeft w:val="640"/>
          <w:marRight w:val="0"/>
          <w:marTop w:val="0"/>
          <w:marBottom w:val="0"/>
          <w:divBdr>
            <w:top w:val="none" w:sz="0" w:space="0" w:color="auto"/>
            <w:left w:val="none" w:sz="0" w:space="0" w:color="auto"/>
            <w:bottom w:val="none" w:sz="0" w:space="0" w:color="auto"/>
            <w:right w:val="none" w:sz="0" w:space="0" w:color="auto"/>
          </w:divBdr>
        </w:div>
        <w:div w:id="587009306">
          <w:marLeft w:val="640"/>
          <w:marRight w:val="0"/>
          <w:marTop w:val="0"/>
          <w:marBottom w:val="0"/>
          <w:divBdr>
            <w:top w:val="none" w:sz="0" w:space="0" w:color="auto"/>
            <w:left w:val="none" w:sz="0" w:space="0" w:color="auto"/>
            <w:bottom w:val="none" w:sz="0" w:space="0" w:color="auto"/>
            <w:right w:val="none" w:sz="0" w:space="0" w:color="auto"/>
          </w:divBdr>
        </w:div>
      </w:divsChild>
    </w:div>
    <w:div w:id="2003699616">
      <w:bodyDiv w:val="1"/>
      <w:marLeft w:val="0"/>
      <w:marRight w:val="0"/>
      <w:marTop w:val="0"/>
      <w:marBottom w:val="0"/>
      <w:divBdr>
        <w:top w:val="none" w:sz="0" w:space="0" w:color="auto"/>
        <w:left w:val="none" w:sz="0" w:space="0" w:color="auto"/>
        <w:bottom w:val="none" w:sz="0" w:space="0" w:color="auto"/>
        <w:right w:val="none" w:sz="0" w:space="0" w:color="auto"/>
      </w:divBdr>
    </w:div>
    <w:div w:id="2004158694">
      <w:bodyDiv w:val="1"/>
      <w:marLeft w:val="0"/>
      <w:marRight w:val="0"/>
      <w:marTop w:val="0"/>
      <w:marBottom w:val="0"/>
      <w:divBdr>
        <w:top w:val="none" w:sz="0" w:space="0" w:color="auto"/>
        <w:left w:val="none" w:sz="0" w:space="0" w:color="auto"/>
        <w:bottom w:val="none" w:sz="0" w:space="0" w:color="auto"/>
        <w:right w:val="none" w:sz="0" w:space="0" w:color="auto"/>
      </w:divBdr>
    </w:div>
    <w:div w:id="2006279937">
      <w:bodyDiv w:val="1"/>
      <w:marLeft w:val="0"/>
      <w:marRight w:val="0"/>
      <w:marTop w:val="0"/>
      <w:marBottom w:val="0"/>
      <w:divBdr>
        <w:top w:val="none" w:sz="0" w:space="0" w:color="auto"/>
        <w:left w:val="none" w:sz="0" w:space="0" w:color="auto"/>
        <w:bottom w:val="none" w:sz="0" w:space="0" w:color="auto"/>
        <w:right w:val="none" w:sz="0" w:space="0" w:color="auto"/>
      </w:divBdr>
    </w:div>
    <w:div w:id="2007705853">
      <w:bodyDiv w:val="1"/>
      <w:marLeft w:val="0"/>
      <w:marRight w:val="0"/>
      <w:marTop w:val="0"/>
      <w:marBottom w:val="0"/>
      <w:divBdr>
        <w:top w:val="none" w:sz="0" w:space="0" w:color="auto"/>
        <w:left w:val="none" w:sz="0" w:space="0" w:color="auto"/>
        <w:bottom w:val="none" w:sz="0" w:space="0" w:color="auto"/>
        <w:right w:val="none" w:sz="0" w:space="0" w:color="auto"/>
      </w:divBdr>
    </w:div>
    <w:div w:id="2009939191">
      <w:bodyDiv w:val="1"/>
      <w:marLeft w:val="0"/>
      <w:marRight w:val="0"/>
      <w:marTop w:val="0"/>
      <w:marBottom w:val="0"/>
      <w:divBdr>
        <w:top w:val="none" w:sz="0" w:space="0" w:color="auto"/>
        <w:left w:val="none" w:sz="0" w:space="0" w:color="auto"/>
        <w:bottom w:val="none" w:sz="0" w:space="0" w:color="auto"/>
        <w:right w:val="none" w:sz="0" w:space="0" w:color="auto"/>
      </w:divBdr>
    </w:div>
    <w:div w:id="2017345065">
      <w:bodyDiv w:val="1"/>
      <w:marLeft w:val="0"/>
      <w:marRight w:val="0"/>
      <w:marTop w:val="0"/>
      <w:marBottom w:val="0"/>
      <w:divBdr>
        <w:top w:val="none" w:sz="0" w:space="0" w:color="auto"/>
        <w:left w:val="none" w:sz="0" w:space="0" w:color="auto"/>
        <w:bottom w:val="none" w:sz="0" w:space="0" w:color="auto"/>
        <w:right w:val="none" w:sz="0" w:space="0" w:color="auto"/>
      </w:divBdr>
    </w:div>
    <w:div w:id="2020618417">
      <w:bodyDiv w:val="1"/>
      <w:marLeft w:val="0"/>
      <w:marRight w:val="0"/>
      <w:marTop w:val="0"/>
      <w:marBottom w:val="0"/>
      <w:divBdr>
        <w:top w:val="none" w:sz="0" w:space="0" w:color="auto"/>
        <w:left w:val="none" w:sz="0" w:space="0" w:color="auto"/>
        <w:bottom w:val="none" w:sz="0" w:space="0" w:color="auto"/>
        <w:right w:val="none" w:sz="0" w:space="0" w:color="auto"/>
      </w:divBdr>
    </w:div>
    <w:div w:id="2034454538">
      <w:bodyDiv w:val="1"/>
      <w:marLeft w:val="0"/>
      <w:marRight w:val="0"/>
      <w:marTop w:val="0"/>
      <w:marBottom w:val="0"/>
      <w:divBdr>
        <w:top w:val="none" w:sz="0" w:space="0" w:color="auto"/>
        <w:left w:val="none" w:sz="0" w:space="0" w:color="auto"/>
        <w:bottom w:val="none" w:sz="0" w:space="0" w:color="auto"/>
        <w:right w:val="none" w:sz="0" w:space="0" w:color="auto"/>
      </w:divBdr>
      <w:divsChild>
        <w:div w:id="627275291">
          <w:marLeft w:val="640"/>
          <w:marRight w:val="0"/>
          <w:marTop w:val="0"/>
          <w:marBottom w:val="0"/>
          <w:divBdr>
            <w:top w:val="none" w:sz="0" w:space="0" w:color="auto"/>
            <w:left w:val="none" w:sz="0" w:space="0" w:color="auto"/>
            <w:bottom w:val="none" w:sz="0" w:space="0" w:color="auto"/>
            <w:right w:val="none" w:sz="0" w:space="0" w:color="auto"/>
          </w:divBdr>
        </w:div>
        <w:div w:id="983700969">
          <w:marLeft w:val="640"/>
          <w:marRight w:val="0"/>
          <w:marTop w:val="0"/>
          <w:marBottom w:val="0"/>
          <w:divBdr>
            <w:top w:val="none" w:sz="0" w:space="0" w:color="auto"/>
            <w:left w:val="none" w:sz="0" w:space="0" w:color="auto"/>
            <w:bottom w:val="none" w:sz="0" w:space="0" w:color="auto"/>
            <w:right w:val="none" w:sz="0" w:space="0" w:color="auto"/>
          </w:divBdr>
        </w:div>
        <w:div w:id="1297641039">
          <w:marLeft w:val="640"/>
          <w:marRight w:val="0"/>
          <w:marTop w:val="0"/>
          <w:marBottom w:val="0"/>
          <w:divBdr>
            <w:top w:val="none" w:sz="0" w:space="0" w:color="auto"/>
            <w:left w:val="none" w:sz="0" w:space="0" w:color="auto"/>
            <w:bottom w:val="none" w:sz="0" w:space="0" w:color="auto"/>
            <w:right w:val="none" w:sz="0" w:space="0" w:color="auto"/>
          </w:divBdr>
        </w:div>
        <w:div w:id="127478641">
          <w:marLeft w:val="640"/>
          <w:marRight w:val="0"/>
          <w:marTop w:val="0"/>
          <w:marBottom w:val="0"/>
          <w:divBdr>
            <w:top w:val="none" w:sz="0" w:space="0" w:color="auto"/>
            <w:left w:val="none" w:sz="0" w:space="0" w:color="auto"/>
            <w:bottom w:val="none" w:sz="0" w:space="0" w:color="auto"/>
            <w:right w:val="none" w:sz="0" w:space="0" w:color="auto"/>
          </w:divBdr>
        </w:div>
        <w:div w:id="2034844388">
          <w:marLeft w:val="640"/>
          <w:marRight w:val="0"/>
          <w:marTop w:val="0"/>
          <w:marBottom w:val="0"/>
          <w:divBdr>
            <w:top w:val="none" w:sz="0" w:space="0" w:color="auto"/>
            <w:left w:val="none" w:sz="0" w:space="0" w:color="auto"/>
            <w:bottom w:val="none" w:sz="0" w:space="0" w:color="auto"/>
            <w:right w:val="none" w:sz="0" w:space="0" w:color="auto"/>
          </w:divBdr>
        </w:div>
        <w:div w:id="264507887">
          <w:marLeft w:val="640"/>
          <w:marRight w:val="0"/>
          <w:marTop w:val="0"/>
          <w:marBottom w:val="0"/>
          <w:divBdr>
            <w:top w:val="none" w:sz="0" w:space="0" w:color="auto"/>
            <w:left w:val="none" w:sz="0" w:space="0" w:color="auto"/>
            <w:bottom w:val="none" w:sz="0" w:space="0" w:color="auto"/>
            <w:right w:val="none" w:sz="0" w:space="0" w:color="auto"/>
          </w:divBdr>
        </w:div>
        <w:div w:id="414784766">
          <w:marLeft w:val="640"/>
          <w:marRight w:val="0"/>
          <w:marTop w:val="0"/>
          <w:marBottom w:val="0"/>
          <w:divBdr>
            <w:top w:val="none" w:sz="0" w:space="0" w:color="auto"/>
            <w:left w:val="none" w:sz="0" w:space="0" w:color="auto"/>
            <w:bottom w:val="none" w:sz="0" w:space="0" w:color="auto"/>
            <w:right w:val="none" w:sz="0" w:space="0" w:color="auto"/>
          </w:divBdr>
        </w:div>
        <w:div w:id="983463089">
          <w:marLeft w:val="640"/>
          <w:marRight w:val="0"/>
          <w:marTop w:val="0"/>
          <w:marBottom w:val="0"/>
          <w:divBdr>
            <w:top w:val="none" w:sz="0" w:space="0" w:color="auto"/>
            <w:left w:val="none" w:sz="0" w:space="0" w:color="auto"/>
            <w:bottom w:val="none" w:sz="0" w:space="0" w:color="auto"/>
            <w:right w:val="none" w:sz="0" w:space="0" w:color="auto"/>
          </w:divBdr>
        </w:div>
      </w:divsChild>
    </w:div>
    <w:div w:id="2036999454">
      <w:bodyDiv w:val="1"/>
      <w:marLeft w:val="0"/>
      <w:marRight w:val="0"/>
      <w:marTop w:val="0"/>
      <w:marBottom w:val="0"/>
      <w:divBdr>
        <w:top w:val="none" w:sz="0" w:space="0" w:color="auto"/>
        <w:left w:val="none" w:sz="0" w:space="0" w:color="auto"/>
        <w:bottom w:val="none" w:sz="0" w:space="0" w:color="auto"/>
        <w:right w:val="none" w:sz="0" w:space="0" w:color="auto"/>
      </w:divBdr>
    </w:div>
    <w:div w:id="2047487600">
      <w:bodyDiv w:val="1"/>
      <w:marLeft w:val="0"/>
      <w:marRight w:val="0"/>
      <w:marTop w:val="0"/>
      <w:marBottom w:val="0"/>
      <w:divBdr>
        <w:top w:val="none" w:sz="0" w:space="0" w:color="auto"/>
        <w:left w:val="none" w:sz="0" w:space="0" w:color="auto"/>
        <w:bottom w:val="none" w:sz="0" w:space="0" w:color="auto"/>
        <w:right w:val="none" w:sz="0" w:space="0" w:color="auto"/>
      </w:divBdr>
      <w:divsChild>
        <w:div w:id="109321602">
          <w:marLeft w:val="640"/>
          <w:marRight w:val="0"/>
          <w:marTop w:val="0"/>
          <w:marBottom w:val="0"/>
          <w:divBdr>
            <w:top w:val="none" w:sz="0" w:space="0" w:color="auto"/>
            <w:left w:val="none" w:sz="0" w:space="0" w:color="auto"/>
            <w:bottom w:val="none" w:sz="0" w:space="0" w:color="auto"/>
            <w:right w:val="none" w:sz="0" w:space="0" w:color="auto"/>
          </w:divBdr>
        </w:div>
        <w:div w:id="632826741">
          <w:marLeft w:val="640"/>
          <w:marRight w:val="0"/>
          <w:marTop w:val="0"/>
          <w:marBottom w:val="0"/>
          <w:divBdr>
            <w:top w:val="none" w:sz="0" w:space="0" w:color="auto"/>
            <w:left w:val="none" w:sz="0" w:space="0" w:color="auto"/>
            <w:bottom w:val="none" w:sz="0" w:space="0" w:color="auto"/>
            <w:right w:val="none" w:sz="0" w:space="0" w:color="auto"/>
          </w:divBdr>
        </w:div>
        <w:div w:id="1287852894">
          <w:marLeft w:val="640"/>
          <w:marRight w:val="0"/>
          <w:marTop w:val="0"/>
          <w:marBottom w:val="0"/>
          <w:divBdr>
            <w:top w:val="none" w:sz="0" w:space="0" w:color="auto"/>
            <w:left w:val="none" w:sz="0" w:space="0" w:color="auto"/>
            <w:bottom w:val="none" w:sz="0" w:space="0" w:color="auto"/>
            <w:right w:val="none" w:sz="0" w:space="0" w:color="auto"/>
          </w:divBdr>
        </w:div>
        <w:div w:id="1052655710">
          <w:marLeft w:val="640"/>
          <w:marRight w:val="0"/>
          <w:marTop w:val="0"/>
          <w:marBottom w:val="0"/>
          <w:divBdr>
            <w:top w:val="none" w:sz="0" w:space="0" w:color="auto"/>
            <w:left w:val="none" w:sz="0" w:space="0" w:color="auto"/>
            <w:bottom w:val="none" w:sz="0" w:space="0" w:color="auto"/>
            <w:right w:val="none" w:sz="0" w:space="0" w:color="auto"/>
          </w:divBdr>
        </w:div>
        <w:div w:id="916092818">
          <w:marLeft w:val="640"/>
          <w:marRight w:val="0"/>
          <w:marTop w:val="0"/>
          <w:marBottom w:val="0"/>
          <w:divBdr>
            <w:top w:val="none" w:sz="0" w:space="0" w:color="auto"/>
            <w:left w:val="none" w:sz="0" w:space="0" w:color="auto"/>
            <w:bottom w:val="none" w:sz="0" w:space="0" w:color="auto"/>
            <w:right w:val="none" w:sz="0" w:space="0" w:color="auto"/>
          </w:divBdr>
        </w:div>
        <w:div w:id="1212498406">
          <w:marLeft w:val="640"/>
          <w:marRight w:val="0"/>
          <w:marTop w:val="0"/>
          <w:marBottom w:val="0"/>
          <w:divBdr>
            <w:top w:val="none" w:sz="0" w:space="0" w:color="auto"/>
            <w:left w:val="none" w:sz="0" w:space="0" w:color="auto"/>
            <w:bottom w:val="none" w:sz="0" w:space="0" w:color="auto"/>
            <w:right w:val="none" w:sz="0" w:space="0" w:color="auto"/>
          </w:divBdr>
        </w:div>
        <w:div w:id="1378507078">
          <w:marLeft w:val="640"/>
          <w:marRight w:val="0"/>
          <w:marTop w:val="0"/>
          <w:marBottom w:val="0"/>
          <w:divBdr>
            <w:top w:val="none" w:sz="0" w:space="0" w:color="auto"/>
            <w:left w:val="none" w:sz="0" w:space="0" w:color="auto"/>
            <w:bottom w:val="none" w:sz="0" w:space="0" w:color="auto"/>
            <w:right w:val="none" w:sz="0" w:space="0" w:color="auto"/>
          </w:divBdr>
        </w:div>
        <w:div w:id="748846082">
          <w:marLeft w:val="640"/>
          <w:marRight w:val="0"/>
          <w:marTop w:val="0"/>
          <w:marBottom w:val="0"/>
          <w:divBdr>
            <w:top w:val="none" w:sz="0" w:space="0" w:color="auto"/>
            <w:left w:val="none" w:sz="0" w:space="0" w:color="auto"/>
            <w:bottom w:val="none" w:sz="0" w:space="0" w:color="auto"/>
            <w:right w:val="none" w:sz="0" w:space="0" w:color="auto"/>
          </w:divBdr>
        </w:div>
        <w:div w:id="1787693992">
          <w:marLeft w:val="640"/>
          <w:marRight w:val="0"/>
          <w:marTop w:val="0"/>
          <w:marBottom w:val="0"/>
          <w:divBdr>
            <w:top w:val="none" w:sz="0" w:space="0" w:color="auto"/>
            <w:left w:val="none" w:sz="0" w:space="0" w:color="auto"/>
            <w:bottom w:val="none" w:sz="0" w:space="0" w:color="auto"/>
            <w:right w:val="none" w:sz="0" w:space="0" w:color="auto"/>
          </w:divBdr>
        </w:div>
      </w:divsChild>
    </w:div>
    <w:div w:id="2059209359">
      <w:bodyDiv w:val="1"/>
      <w:marLeft w:val="0"/>
      <w:marRight w:val="0"/>
      <w:marTop w:val="0"/>
      <w:marBottom w:val="0"/>
      <w:divBdr>
        <w:top w:val="none" w:sz="0" w:space="0" w:color="auto"/>
        <w:left w:val="none" w:sz="0" w:space="0" w:color="auto"/>
        <w:bottom w:val="none" w:sz="0" w:space="0" w:color="auto"/>
        <w:right w:val="none" w:sz="0" w:space="0" w:color="auto"/>
      </w:divBdr>
      <w:divsChild>
        <w:div w:id="327445891">
          <w:marLeft w:val="640"/>
          <w:marRight w:val="0"/>
          <w:marTop w:val="0"/>
          <w:marBottom w:val="0"/>
          <w:divBdr>
            <w:top w:val="none" w:sz="0" w:space="0" w:color="auto"/>
            <w:left w:val="none" w:sz="0" w:space="0" w:color="auto"/>
            <w:bottom w:val="none" w:sz="0" w:space="0" w:color="auto"/>
            <w:right w:val="none" w:sz="0" w:space="0" w:color="auto"/>
          </w:divBdr>
        </w:div>
        <w:div w:id="1175069331">
          <w:marLeft w:val="640"/>
          <w:marRight w:val="0"/>
          <w:marTop w:val="0"/>
          <w:marBottom w:val="0"/>
          <w:divBdr>
            <w:top w:val="none" w:sz="0" w:space="0" w:color="auto"/>
            <w:left w:val="none" w:sz="0" w:space="0" w:color="auto"/>
            <w:bottom w:val="none" w:sz="0" w:space="0" w:color="auto"/>
            <w:right w:val="none" w:sz="0" w:space="0" w:color="auto"/>
          </w:divBdr>
        </w:div>
        <w:div w:id="457574989">
          <w:marLeft w:val="640"/>
          <w:marRight w:val="0"/>
          <w:marTop w:val="0"/>
          <w:marBottom w:val="0"/>
          <w:divBdr>
            <w:top w:val="none" w:sz="0" w:space="0" w:color="auto"/>
            <w:left w:val="none" w:sz="0" w:space="0" w:color="auto"/>
            <w:bottom w:val="none" w:sz="0" w:space="0" w:color="auto"/>
            <w:right w:val="none" w:sz="0" w:space="0" w:color="auto"/>
          </w:divBdr>
        </w:div>
        <w:div w:id="1625307171">
          <w:marLeft w:val="640"/>
          <w:marRight w:val="0"/>
          <w:marTop w:val="0"/>
          <w:marBottom w:val="0"/>
          <w:divBdr>
            <w:top w:val="none" w:sz="0" w:space="0" w:color="auto"/>
            <w:left w:val="none" w:sz="0" w:space="0" w:color="auto"/>
            <w:bottom w:val="none" w:sz="0" w:space="0" w:color="auto"/>
            <w:right w:val="none" w:sz="0" w:space="0" w:color="auto"/>
          </w:divBdr>
        </w:div>
        <w:div w:id="1832599286">
          <w:marLeft w:val="640"/>
          <w:marRight w:val="0"/>
          <w:marTop w:val="0"/>
          <w:marBottom w:val="0"/>
          <w:divBdr>
            <w:top w:val="none" w:sz="0" w:space="0" w:color="auto"/>
            <w:left w:val="none" w:sz="0" w:space="0" w:color="auto"/>
            <w:bottom w:val="none" w:sz="0" w:space="0" w:color="auto"/>
            <w:right w:val="none" w:sz="0" w:space="0" w:color="auto"/>
          </w:divBdr>
        </w:div>
        <w:div w:id="1869950295">
          <w:marLeft w:val="640"/>
          <w:marRight w:val="0"/>
          <w:marTop w:val="0"/>
          <w:marBottom w:val="0"/>
          <w:divBdr>
            <w:top w:val="none" w:sz="0" w:space="0" w:color="auto"/>
            <w:left w:val="none" w:sz="0" w:space="0" w:color="auto"/>
            <w:bottom w:val="none" w:sz="0" w:space="0" w:color="auto"/>
            <w:right w:val="none" w:sz="0" w:space="0" w:color="auto"/>
          </w:divBdr>
        </w:div>
        <w:div w:id="359279829">
          <w:marLeft w:val="640"/>
          <w:marRight w:val="0"/>
          <w:marTop w:val="0"/>
          <w:marBottom w:val="0"/>
          <w:divBdr>
            <w:top w:val="none" w:sz="0" w:space="0" w:color="auto"/>
            <w:left w:val="none" w:sz="0" w:space="0" w:color="auto"/>
            <w:bottom w:val="none" w:sz="0" w:space="0" w:color="auto"/>
            <w:right w:val="none" w:sz="0" w:space="0" w:color="auto"/>
          </w:divBdr>
        </w:div>
        <w:div w:id="1918516652">
          <w:marLeft w:val="640"/>
          <w:marRight w:val="0"/>
          <w:marTop w:val="0"/>
          <w:marBottom w:val="0"/>
          <w:divBdr>
            <w:top w:val="none" w:sz="0" w:space="0" w:color="auto"/>
            <w:left w:val="none" w:sz="0" w:space="0" w:color="auto"/>
            <w:bottom w:val="none" w:sz="0" w:space="0" w:color="auto"/>
            <w:right w:val="none" w:sz="0" w:space="0" w:color="auto"/>
          </w:divBdr>
        </w:div>
      </w:divsChild>
    </w:div>
    <w:div w:id="2061510551">
      <w:bodyDiv w:val="1"/>
      <w:marLeft w:val="0"/>
      <w:marRight w:val="0"/>
      <w:marTop w:val="0"/>
      <w:marBottom w:val="0"/>
      <w:divBdr>
        <w:top w:val="none" w:sz="0" w:space="0" w:color="auto"/>
        <w:left w:val="none" w:sz="0" w:space="0" w:color="auto"/>
        <w:bottom w:val="none" w:sz="0" w:space="0" w:color="auto"/>
        <w:right w:val="none" w:sz="0" w:space="0" w:color="auto"/>
      </w:divBdr>
    </w:div>
    <w:div w:id="2065176466">
      <w:bodyDiv w:val="1"/>
      <w:marLeft w:val="0"/>
      <w:marRight w:val="0"/>
      <w:marTop w:val="0"/>
      <w:marBottom w:val="0"/>
      <w:divBdr>
        <w:top w:val="none" w:sz="0" w:space="0" w:color="auto"/>
        <w:left w:val="none" w:sz="0" w:space="0" w:color="auto"/>
        <w:bottom w:val="none" w:sz="0" w:space="0" w:color="auto"/>
        <w:right w:val="none" w:sz="0" w:space="0" w:color="auto"/>
      </w:divBdr>
    </w:div>
    <w:div w:id="2076975162">
      <w:bodyDiv w:val="1"/>
      <w:marLeft w:val="0"/>
      <w:marRight w:val="0"/>
      <w:marTop w:val="0"/>
      <w:marBottom w:val="0"/>
      <w:divBdr>
        <w:top w:val="none" w:sz="0" w:space="0" w:color="auto"/>
        <w:left w:val="none" w:sz="0" w:space="0" w:color="auto"/>
        <w:bottom w:val="none" w:sz="0" w:space="0" w:color="auto"/>
        <w:right w:val="none" w:sz="0" w:space="0" w:color="auto"/>
      </w:divBdr>
    </w:div>
    <w:div w:id="2077120288">
      <w:bodyDiv w:val="1"/>
      <w:marLeft w:val="0"/>
      <w:marRight w:val="0"/>
      <w:marTop w:val="0"/>
      <w:marBottom w:val="0"/>
      <w:divBdr>
        <w:top w:val="none" w:sz="0" w:space="0" w:color="auto"/>
        <w:left w:val="none" w:sz="0" w:space="0" w:color="auto"/>
        <w:bottom w:val="none" w:sz="0" w:space="0" w:color="auto"/>
        <w:right w:val="none" w:sz="0" w:space="0" w:color="auto"/>
      </w:divBdr>
    </w:div>
    <w:div w:id="2089424436">
      <w:bodyDiv w:val="1"/>
      <w:marLeft w:val="0"/>
      <w:marRight w:val="0"/>
      <w:marTop w:val="0"/>
      <w:marBottom w:val="0"/>
      <w:divBdr>
        <w:top w:val="none" w:sz="0" w:space="0" w:color="auto"/>
        <w:left w:val="none" w:sz="0" w:space="0" w:color="auto"/>
        <w:bottom w:val="none" w:sz="0" w:space="0" w:color="auto"/>
        <w:right w:val="none" w:sz="0" w:space="0" w:color="auto"/>
      </w:divBdr>
    </w:div>
    <w:div w:id="2095975993">
      <w:bodyDiv w:val="1"/>
      <w:marLeft w:val="0"/>
      <w:marRight w:val="0"/>
      <w:marTop w:val="0"/>
      <w:marBottom w:val="0"/>
      <w:divBdr>
        <w:top w:val="none" w:sz="0" w:space="0" w:color="auto"/>
        <w:left w:val="none" w:sz="0" w:space="0" w:color="auto"/>
        <w:bottom w:val="none" w:sz="0" w:space="0" w:color="auto"/>
        <w:right w:val="none" w:sz="0" w:space="0" w:color="auto"/>
      </w:divBdr>
    </w:div>
    <w:div w:id="2112433948">
      <w:bodyDiv w:val="1"/>
      <w:marLeft w:val="0"/>
      <w:marRight w:val="0"/>
      <w:marTop w:val="0"/>
      <w:marBottom w:val="0"/>
      <w:divBdr>
        <w:top w:val="none" w:sz="0" w:space="0" w:color="auto"/>
        <w:left w:val="none" w:sz="0" w:space="0" w:color="auto"/>
        <w:bottom w:val="none" w:sz="0" w:space="0" w:color="auto"/>
        <w:right w:val="none" w:sz="0" w:space="0" w:color="auto"/>
      </w:divBdr>
    </w:div>
    <w:div w:id="2112696623">
      <w:bodyDiv w:val="1"/>
      <w:marLeft w:val="0"/>
      <w:marRight w:val="0"/>
      <w:marTop w:val="0"/>
      <w:marBottom w:val="0"/>
      <w:divBdr>
        <w:top w:val="none" w:sz="0" w:space="0" w:color="auto"/>
        <w:left w:val="none" w:sz="0" w:space="0" w:color="auto"/>
        <w:bottom w:val="none" w:sz="0" w:space="0" w:color="auto"/>
        <w:right w:val="none" w:sz="0" w:space="0" w:color="auto"/>
      </w:divBdr>
    </w:div>
    <w:div w:id="2112972942">
      <w:bodyDiv w:val="1"/>
      <w:marLeft w:val="0"/>
      <w:marRight w:val="0"/>
      <w:marTop w:val="0"/>
      <w:marBottom w:val="0"/>
      <w:divBdr>
        <w:top w:val="none" w:sz="0" w:space="0" w:color="auto"/>
        <w:left w:val="none" w:sz="0" w:space="0" w:color="auto"/>
        <w:bottom w:val="none" w:sz="0" w:space="0" w:color="auto"/>
        <w:right w:val="none" w:sz="0" w:space="0" w:color="auto"/>
      </w:divBdr>
    </w:div>
    <w:div w:id="2124419464">
      <w:bodyDiv w:val="1"/>
      <w:marLeft w:val="0"/>
      <w:marRight w:val="0"/>
      <w:marTop w:val="0"/>
      <w:marBottom w:val="0"/>
      <w:divBdr>
        <w:top w:val="none" w:sz="0" w:space="0" w:color="auto"/>
        <w:left w:val="none" w:sz="0" w:space="0" w:color="auto"/>
        <w:bottom w:val="none" w:sz="0" w:space="0" w:color="auto"/>
        <w:right w:val="none" w:sz="0" w:space="0" w:color="auto"/>
      </w:divBdr>
    </w:div>
    <w:div w:id="2130390807">
      <w:bodyDiv w:val="1"/>
      <w:marLeft w:val="0"/>
      <w:marRight w:val="0"/>
      <w:marTop w:val="0"/>
      <w:marBottom w:val="0"/>
      <w:divBdr>
        <w:top w:val="none" w:sz="0" w:space="0" w:color="auto"/>
        <w:left w:val="none" w:sz="0" w:space="0" w:color="auto"/>
        <w:bottom w:val="none" w:sz="0" w:space="0" w:color="auto"/>
        <w:right w:val="none" w:sz="0" w:space="0" w:color="auto"/>
      </w:divBdr>
    </w:div>
    <w:div w:id="2135781163">
      <w:bodyDiv w:val="1"/>
      <w:marLeft w:val="0"/>
      <w:marRight w:val="0"/>
      <w:marTop w:val="0"/>
      <w:marBottom w:val="0"/>
      <w:divBdr>
        <w:top w:val="none" w:sz="0" w:space="0" w:color="auto"/>
        <w:left w:val="none" w:sz="0" w:space="0" w:color="auto"/>
        <w:bottom w:val="none" w:sz="0" w:space="0" w:color="auto"/>
        <w:right w:val="none" w:sz="0" w:space="0" w:color="auto"/>
      </w:divBdr>
    </w:div>
    <w:div w:id="2144225160">
      <w:bodyDiv w:val="1"/>
      <w:marLeft w:val="0"/>
      <w:marRight w:val="0"/>
      <w:marTop w:val="0"/>
      <w:marBottom w:val="0"/>
      <w:divBdr>
        <w:top w:val="none" w:sz="0" w:space="0" w:color="auto"/>
        <w:left w:val="none" w:sz="0" w:space="0" w:color="auto"/>
        <w:bottom w:val="none" w:sz="0" w:space="0" w:color="auto"/>
        <w:right w:val="none" w:sz="0" w:space="0" w:color="auto"/>
      </w:divBdr>
    </w:div>
    <w:div w:id="214712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0B0224E-19C7-4C2F-BFE4-38D0FE65585C}"/>
      </w:docPartPr>
      <w:docPartBody>
        <w:p w:rsidR="00660311" w:rsidRDefault="00660311">
          <w:r w:rsidRPr="00EC3ED9">
            <w:rPr>
              <w:rStyle w:val="PlaceholderText"/>
            </w:rPr>
            <w:t>Click or tap here to enter text.</w:t>
          </w:r>
        </w:p>
      </w:docPartBody>
    </w:docPart>
    <w:docPart>
      <w:docPartPr>
        <w:name w:val="64A83008511443178BD70FEAB2D8907C"/>
        <w:category>
          <w:name w:val="General"/>
          <w:gallery w:val="placeholder"/>
        </w:category>
        <w:types>
          <w:type w:val="bbPlcHdr"/>
        </w:types>
        <w:behaviors>
          <w:behavior w:val="content"/>
        </w:behaviors>
        <w:guid w:val="{5865FB50-2F90-461A-BD66-691D12904E1E}"/>
      </w:docPartPr>
      <w:docPartBody>
        <w:p w:rsidR="009E35A3" w:rsidRDefault="001506CF" w:rsidP="001506CF">
          <w:pPr>
            <w:pStyle w:val="64A83008511443178BD70FEAB2D8907C"/>
          </w:pPr>
          <w:r w:rsidRPr="00EC3ED9">
            <w:rPr>
              <w:rStyle w:val="PlaceholderText"/>
            </w:rPr>
            <w:t>Click or tap here to enter text.</w:t>
          </w:r>
        </w:p>
      </w:docPartBody>
    </w:docPart>
    <w:docPart>
      <w:docPartPr>
        <w:name w:val="9A9E11EA06864198B625C4E0F6A68BF0"/>
        <w:category>
          <w:name w:val="General"/>
          <w:gallery w:val="placeholder"/>
        </w:category>
        <w:types>
          <w:type w:val="bbPlcHdr"/>
        </w:types>
        <w:behaviors>
          <w:behavior w:val="content"/>
        </w:behaviors>
        <w:guid w:val="{0C21DB4D-F8C6-4E1E-9C48-D27D0350334E}"/>
      </w:docPartPr>
      <w:docPartBody>
        <w:p w:rsidR="009E35A3" w:rsidRDefault="001506CF" w:rsidP="001506CF">
          <w:pPr>
            <w:pStyle w:val="9A9E11EA06864198B625C4E0F6A68BF0"/>
          </w:pPr>
          <w:r w:rsidRPr="00EC3E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11"/>
    <w:rsid w:val="001506CF"/>
    <w:rsid w:val="003A10A8"/>
    <w:rsid w:val="00660311"/>
    <w:rsid w:val="009E35A3"/>
    <w:rsid w:val="00CB2D08"/>
    <w:rsid w:val="00D15C73"/>
    <w:rsid w:val="00E20729"/>
    <w:rsid w:val="00FD4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6CF"/>
    <w:rPr>
      <w:color w:val="666666"/>
    </w:rPr>
  </w:style>
  <w:style w:type="paragraph" w:customStyle="1" w:styleId="64A83008511443178BD70FEAB2D8907C">
    <w:name w:val="64A83008511443178BD70FEAB2D8907C"/>
    <w:rsid w:val="001506CF"/>
    <w:rPr>
      <w:lang w:val="en-US" w:eastAsia="en-US"/>
    </w:rPr>
  </w:style>
  <w:style w:type="paragraph" w:customStyle="1" w:styleId="9A9E11EA06864198B625C4E0F6A68BF0">
    <w:name w:val="9A9E11EA06864198B625C4E0F6A68BF0"/>
    <w:rsid w:val="001506C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657936-AEAB-4B1F-82AB-AE37E33B99B4}">
  <we:reference id="WA104382081" version="1.55.1.0" store="Omex" storeType="OMEX"/>
  <we:alternateReferences>
    <we:reference id="WA104382081" version="1.55.1.0" store="WA104382081" storeType="OMEX"/>
  </we:alternateReferences>
  <we:properties>
    <we:property name="MENDELEY_CITATIONS" value="[{&quot;citationID&quot;:&quot;MENDELEY_CITATION_58d165ff-5a6d-49a1-8fa0-7bebd718fda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&quot;,&quot;citationItems&quot;:[{&quot;id&quot;:&quot;937b3292-75a4-3190-adbf-2e9d0508f553&quot;,&quot;itemData&quot;:{&quot;type&quot;:&quot;webpage&quot;,&quot;id&quot;:&quot;937b3292-75a4-3190-adbf-2e9d0508f553&quot;,&quot;title&quot;:&quot;NASA POWER | DAV&quot;,&quot;author&quot;:[{&quot;family&quot;:&quot;NASA&quot;,&quot;given&quot;:&quot;&quot;,&quot;parse-names&quot;:false,&quot;dropping-particle&quot;:&quot;&quot;,&quot;non-dropping-particle&quot;:&quot;&quot;}],&quot;accessed&quot;:{&quot;date-parts&quot;:[[2025,7,2]]},&quot;URL&quot;:&quot;https://power.larc.nasa.gov/data-access-viewer/&quot;,&quot;issued&quot;:{&quot;date-parts&quot;:[[2025]]},&quot;container-title-short&quot;:&quot;&quot;},&quot;isTemporary&quot;:false}]},{&quot;citationID&quot;:&quot;MENDELEY_CITATION_69088ccd-d433-4f24-a2f1-6a114e409161&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&quot;,&quot;citationItems&quot;:[{&quot;id&quot;:&quot;937b3292-75a4-3190-adbf-2e9d0508f553&quot;,&quot;itemData&quot;:{&quot;type&quot;:&quot;webpage&quot;,&quot;id&quot;:&quot;937b3292-75a4-3190-adbf-2e9d0508f553&quot;,&quot;title&quot;:&quot;NASA POWER | DAV&quot;,&quot;author&quot;:[{&quot;family&quot;:&quot;NASA&quot;,&quot;given&quot;:&quot;&quot;,&quot;parse-names&quot;:false,&quot;dropping-particle&quot;:&quot;&quot;,&quot;non-dropping-particle&quot;:&quot;&quot;}],&quot;accessed&quot;:{&quot;date-parts&quot;:[[2025,7,2]]},&quot;URL&quot;:&quot;https://power.larc.nasa.gov/data-access-viewer/&quot;,&quot;issued&quot;:{&quot;date-parts&quot;:[[2025]]},&quot;container-title-short&quot;:&quot;&quot;},&quot;isTemporary&quot;:false}]},{&quot;citationID&quot;:&quot;MENDELEY_CITATION_18d0e46e-927b-4580-989f-832a8ecb4b85&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&quot;,&quot;citationItems&quot;:[{&quot;id&quot;:&quot;4a7d50ce-98d0-31dc-ac76-5c20a6006903&quot;,&quot;itemData&quot;:{&quot;type&quot;:&quot;webpage&quot;,&quot;id&quot;:&quot;4a7d50ce-98d0-31dc-ac76-5c20a6006903&quot;,&quot;title&quot;:&quot;Urbanization&quot;,&quot;author&quot;:[{&quot;family&quot;:&quot;OWID&quot;,&quot;given&quot;:&quot;&quot;,&quot;parse-names&quot;:false,&quot;dropping-particle&quot;:&quot;&quot;,&quot;non-dropping-particle&quot;:&quot;&quot;}],&quot;accessed&quot;:{&quot;date-parts&quot;:[[2025,7,2]]},&quot;URL&quot;:&quot;https://ourworldindata.org/urbanization&quot;,&quot;container-title-short&quot;:&quot;&quot;},&quot;isTemporary&quot;:false}]},{&quot;citationID&quot;:&quot;MENDELEY_CITATION_333be381-1245-4f20-a61a-f399ebde6e4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&quot;,&quot;citationItems&quot;:[{&quot;id&quot;:&quot;bf8ba8ef-7dfa-3e89-9c31-07070717c952&quot;,&quot;itemData&quot;:{&quot;type&quot;:&quot;webpage&quot;,&quot;id&quot;:&quot;bf8ba8ef-7dfa-3e89-9c31-07070717c952&quot;,&quot;title&quot;:&quot;World Development Indicators&quot;,&quot;author&quot;:[{&quot;family&quot;:&quot;World Bank&quot;,&quot;given&quot;:&quot;&quot;,&quot;parse-names&quot;:false,&quot;dropping-particle&quot;:&quot;&quot;,&quot;non-dropping-particle&quot;:&quot;&quot;}],&quot;accessed&quot;:{&quot;date-parts&quot;:[[2025,7,2]]},&quot;URL&quot;:&quot;https://databank.worldbank.org/source/world-development-indicators/Series/EN.POP.DNST&quot;,&quot;issued&quot;:{&quot;date-parts&quot;:[[2025]]},&quot;container-title-short&quot;:&quot;&quot;},&quot;isTemporary&quot;:false}]},{&quot;citationID&quot;:&quot;MENDELEY_CITATION_1099f0b8-000a-452b-8777-b32dc56188a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&quot;,&quot;citationItems&quot;:[{&quot;id&quot;:&quot;67c39479-1e3f-37de-8eff-1a6a9fc197f4&quot;,&quot;itemData&quot;:{&quot;type&quot;:&quot;webpage&quot;,&quot;id&quot;:&quot;67c39479-1e3f-37de-8eff-1a6a9fc197f4&quot;,&quot;title&quot;:&quot;Diabetes prevalence&quot;,&quot;author&quot;:[{&quot;family&quot;:&quot;OWID&quot;,&quot;given&quot;:&quot;&quot;,&quot;parse-names&quot;:false,&quot;dropping-particle&quot;:&quot;&quot;,&quot;non-dropping-particle&quot;:&quot;&quot;}],&quot;accessed&quot;:{&quot;date-parts&quot;:[[2025,7,2]]},&quot;URL&quot;:&quot;https://ourworldindata.org/grapher/diabetes-prevalence&quot;,&quot;issued&quot;:{&quot;date-parts&quot;:[[2025]]},&quot;container-title-short&quot;:&quot;&quot;},&quot;isTemporary&quot;:false}]},{&quot;citationID&quot;:&quot;MENDELEY_CITATION_c37e1e69-f3f3-44c4-918a-e68b0321cd86&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NywyXV19LCJJU0JOIjoiOTc4LTkyLTQtMDA4MTA2LTIiLCJVUkwiOiJodHRwczovL3d3dy53aG8uaW50L3B1YmxpY2F0aW9ucy9pL2l0ZW0vOTc4OTI0MDA4MTA2MiIsImlzc3VlZCI6eyJkYXRlLXBhcnRzIjpbWzIwMjNdXX0sInBhZ2UiOiIxLTI5MSIsImNvbnRhaW5lci10aXRsZS1zaG9ydCI6IiJ9LCJpc1RlbXBvcmFyeSI6ZmFsc2V9XX0=&quot;,&quot;citationItems&quot;:[{&quot;id&quot;:&quot;5d08a46f-555a-30ff-94d2-03f83db4340d&quot;,&quot;itemData&quot;:{&quot;type&quot;:&quot;article-journal&quot;,&quot;id&quot;:&quot;5d08a46f-555a-30ff-94d2-03f83db4340d&quot;,&quot;title&quot;:&quot;Global report on hypertension: the race against a silent killer&quot;,&quot;author&quot;:[{&quot;family&quot;:&quot;WHO&quot;,&quot;given&quot;:&quot;&quot;,&quot;parse-names&quot;:false,&quot;dropping-particle&quot;:&quot;&quot;,&quot;non-dropping-particle&quot;:&quot;&quot;}],&quot;container-title&quot;:&quot;https://www.who.int/publications/i/item/9789240081062&quot;,&quot;accessed&quot;:{&quot;date-parts&quot;:[[2025,7,2]]},&quot;ISBN&quot;:&quot;978-92-4-008106-2&quot;,&quot;URL&quot;:&quot;https://www.who.int/publications/i/item/9789240081062&quot;,&quot;issued&quot;:{&quot;date-parts&quot;:[[2023]]},&quot;page&quot;:&quot;1-291&quot;,&quot;container-title-short&quot;:&quot;&quot;},&quot;isTemporary&quot;:false}]},{&quot;citationID&quot;:&quot;MENDELEY_CITATION_275b1400-083b-42e4-a797-b1254329ba9f&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&quot;,&quot;citationItems&quot;:[{&quot;id&quot;:&quot;0c7eaba5-bfba-37d9-9e28-f2ad14ed1dd4&quot;,&quot;itemData&quot;:{&quot;type&quot;:&quot;webpage&quot;,&quot;id&quot;:&quot;0c7eaba5-bfba-37d9-9e28-f2ad14ed1dd4&quot;,&quot;title&quot;:&quot;GDP per capita (current US$)&quot;,&quot;author&quot;:[{&quot;family&quot;:&quot;World Bank&quot;,&quot;given&quot;:&quot;&quot;,&quot;parse-names&quot;:false,&quot;dropping-particle&quot;:&quot;&quot;,&quot;non-dropping-particle&quot;:&quot;&quot;}],&quot;accessed&quot;:{&quot;date-parts&quot;:[[2025,7,16]]},&quot;URL&quot;:&quot;https://data.worldbank.org/indicator/NY.GDP.PCAP.CD&quot;,&quot;issued&quot;:{&quot;date-parts&quot;:[[2025]]}},&quot;isTemporary&quot;:false}]},{&quot;citationID&quot;:&quot;MENDELEY_CITATION_397ebc6e-9203-42c1-9e7f-5bd52d260b7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&quot;,&quot;citationItems&quot;:[{&quot;id&quot;:&quot;1ccc3b1d-ff37-381e-bd39-5de5cbafb1a4&quot;,&quot;itemData&quot;:{&quot;type&quot;:&quot;webpage&quot;,&quot;id&quot;:&quot;1ccc3b1d-ff37-381e-bd39-5de5cbafb1a4&quot;,&quot;title&quot;:&quot;GDP (current US$)&quot;,&quot;author&quot;:[{&quot;family&quot;:&quot;World Bank&quot;,&quot;given&quot;:&quot;&quot;,&quot;parse-names&quot;:false,&quot;dropping-particle&quot;:&quot;&quot;,&quot;non-dropping-particle&quot;:&quot;&quot;}],&quot;accessed&quot;:{&quot;date-parts&quot;:[[2025,7,2]]},&quot;URL&quot;:&quot;https://data.worldbank.org/indicator/NY.GDP.MKTP.CD&quot;,&quot;issued&quot;:{&quot;date-parts&quot;:[[2025]]},&quot;container-title-short&quot;:&quot;&quot;},&quot;isTemporary&quot;:false}]},{&quot;citationID&quot;:&quot;MENDELEY_CITATION_fc276c7e-a010-4535-aaad-9df550ed2aea&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ZmMyNzZjN2UtYTAxMC00NTM1LWFhYWQtOWRmNTUwZWQyYWVhIiwicHJvcGVydGllcyI6eyJub3RlSW5kZXgiOjB9LCJpc0VkaXRlZCI6ZmFsc2UsIm1hbnVhbE92ZXJyaWRlIjp7ImlzTWFudWFsbHlPdmVycmlkZGVuIjpmYWxzZSwiY2l0ZXByb2NUZXh0IjoiPHN1cD44PC9zdXA+IiwibWFudWFsT3ZlcnJpZGVUZXh0IjoiIn0sImNpdGF0aW9uSXRlbXMiOlt7ImlkIjoiMDRmNDk0NjItOTA4NS0zNDY0LThiNmQtOWVmOWJlMjQ1YzA3IiwiaXRlbURhdGEiOnsidHlwZSI6ImFydGljbGUtam91cm5hbCIsImlkIjoiMDRmNDk0NjItOTA4NS0zNDY0LThiNmQtOWVmOWJlMjQ1YzA3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UsNywyXV19LCJET0kiOiIxMC4xMDE2L0ouSUpSRUdJLjIwMjMuMDEuMDExIiwiSVNTTiI6IjI3NzItNzA3NiIsIlVSTCI6Imh0dHBzOi8vd3d3LnNjaWVuY2VkaXJlY3QuY29tL3NjaWVuY2UvYXJ0aWNsZS9waWkvUzI3NzI3MDc2MjMwMDAxMTU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quot;,&quot;citationItems&quot;:[{&quot;id&quot;:&quot;04f49462-9085-3464-8b6d-9ef9be245c07&quot;,&quot;itemData&quot;:{&quot;type&quot;:&quot;article-journal&quot;,&quot;id&quot;:&quot;04f49462-9085-3464-8b6d-9ef9be245c07&quot;,&quot;title&quot;:&quot;The disproportionate case–fatality ratio of COVID-19 between countries with the highest vaccination rat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Guitian&quot;,&quot;given&quot;:&quot;Javier&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IJID Regions&quot;,&quot;accessed&quot;:{&quot;date-parts&quot;:[[2025,7,2]]},&quot;DOI&quot;:&quot;10.1016/J.IJREGI.2023.01.011&quot;,&quot;ISSN&quot;:&quot;2772-7076&quot;,&quot;URL&quot;:&quot;https://www.sciencedirect.com/science/article/pii/S2772707623000115&quot;,&quot;issued&quot;:{&quot;date-parts&quot;:[[2023,3,1]]},&quot;page&quot;:&quot;159-166&quot;,&quot;abstract&quot;:&quot;Objectives: 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 Methods: A time series model was used to understand the trend of rCFR over time, and a generalized linear mixed model was used to understand the effect of vaccination on rCFR. Results: 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 Conclusions: Vaccine equity and faster roll-out across the world is critically important in reducing COVID-19 transmission and CFR.&quot;,&quot;publisher&quot;:&quot;Elsevier&quot;,&quot;volume&quot;:&quot;6&quot;,&quot;container-title-short&quot;:&quot;&quot;},&quot;isTemporary&quot;:false}]},{&quot;citationID&quot;:&quot;MENDELEY_CITATION_f25d5e96-f732-4263-85ae-efb8acf11f68&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&quot;,&quot;citationItems&quot;:[{&quot;id&quot;:&quot;0c149779-2b19-3b89-ba90-d0f96905fbd8&quot;,&quot;itemData&quot;:{&quot;type&quot;:&quot;article-journal&quot;,&quot;id&quot;:&quot;0c149779-2b19-3b89-ba90-d0f96905fbd8&quot;,&quot;title&quot;:&quot;R: A Language and Environment for Statistical Computing&quot;,&quot;author&quot;:[{&quot;family&quot;:&quot;The R Core Team&quot;,&quot;given&quot;:&quot;&quot;,&quot;parse-names&quot;:false,&quot;dropping-particle&quot;:&quot;&quot;,&quot;non-dropping-particle&quot;:&quot;&quot;}],&quot;accessed&quot;:{&quot;date-parts&quot;:[[2025,7,2]]},&quot;URL&quot;:&quot;https://www.gnu.org/copyleft/gpl.html.&quot;,&quot;container-title-short&quot;:&quot;&quot;},&quot;isTemporary&quot;:false}]}]"/>
    <we:property name="MENDELEY_CITATIONS_LOCALE_CODE" value="&quot;en-GB&quot;"/>
    <we:property name="MENDELEY_CITATIONS_STYLE" value="{&quot;id&quot;:&quot;https://www.zotero.org/styles/the-lancet&quot;,&quot;title&quot;:&quot;The Lancet&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F74B7-69DB-4ACC-9909-6A28E8FE1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 (mhasan20)</cp:lastModifiedBy>
  <cp:revision>31</cp:revision>
  <dcterms:created xsi:type="dcterms:W3CDTF">2025-06-30T13:53:00Z</dcterms:created>
  <dcterms:modified xsi:type="dcterms:W3CDTF">2025-07-15T20:37:00Z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6e9d11b6-ebc9-439d-a20a-effc8b7ae331</vt:lpwstr>
  </property>
</Properties>
</file>